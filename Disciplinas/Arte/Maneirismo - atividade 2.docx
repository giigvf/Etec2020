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F8C" w:rsidRPr="00B61F8C" w:rsidRDefault="00B61F8C" w:rsidP="00B61F8C">
      <w:pPr>
        <w:shd w:val="clear" w:color="auto" w:fill="FFFFFF"/>
        <w:spacing w:after="150" w:line="240" w:lineRule="auto"/>
        <w:jc w:val="center"/>
        <w:textAlignment w:val="baseline"/>
        <w:outlineLvl w:val="0"/>
        <w:rPr>
          <w:rFonts w:ascii="Arial" w:eastAsia="Times New Roman" w:hAnsi="Arial" w:cs="Arial"/>
          <w:caps/>
          <w:color w:val="000000"/>
          <w:kern w:val="36"/>
          <w:sz w:val="36"/>
          <w:szCs w:val="36"/>
          <w:lang w:eastAsia="pt-BR"/>
        </w:rPr>
      </w:pPr>
      <w:r w:rsidRPr="00B61F8C">
        <w:rPr>
          <w:rFonts w:ascii="Arial" w:eastAsia="Times New Roman" w:hAnsi="Arial" w:cs="Arial"/>
          <w:caps/>
          <w:color w:val="000000"/>
          <w:kern w:val="36"/>
          <w:sz w:val="36"/>
          <w:szCs w:val="36"/>
          <w:lang w:eastAsia="pt-BR"/>
        </w:rPr>
        <w:t>poad 01/6 até 12/6</w:t>
      </w:r>
    </w:p>
    <w:p w:rsidR="00B61F8C" w:rsidRPr="00B61F8C" w:rsidRDefault="00B61F8C" w:rsidP="00B61F8C">
      <w:pPr>
        <w:shd w:val="clear" w:color="auto" w:fill="FFFFFF"/>
        <w:spacing w:after="150" w:line="240" w:lineRule="auto"/>
        <w:jc w:val="center"/>
        <w:textAlignment w:val="baseline"/>
        <w:outlineLvl w:val="0"/>
        <w:rPr>
          <w:rFonts w:ascii="Roboto" w:eastAsia="Times New Roman" w:hAnsi="Roboto" w:cs="Times New Roman"/>
          <w:caps/>
          <w:color w:val="000000"/>
          <w:kern w:val="36"/>
          <w:sz w:val="48"/>
          <w:szCs w:val="48"/>
          <w:lang w:eastAsia="pt-BR"/>
        </w:rPr>
      </w:pPr>
      <w:r w:rsidRPr="00B61F8C">
        <w:rPr>
          <w:rFonts w:ascii="Roboto" w:eastAsia="Times New Roman" w:hAnsi="Roboto" w:cs="Times New Roman"/>
          <w:caps/>
          <w:color w:val="000000"/>
          <w:kern w:val="36"/>
          <w:sz w:val="48"/>
          <w:szCs w:val="48"/>
          <w:lang w:eastAsia="pt-BR"/>
        </w:rPr>
        <w:t>MANEIRISMO</w:t>
      </w:r>
      <w:bookmarkStart w:id="0" w:name="_GoBack"/>
      <w:bookmarkEnd w:id="0"/>
    </w:p>
    <w:p w:rsidR="00B61F8C" w:rsidRPr="00B61F8C" w:rsidRDefault="00B61F8C" w:rsidP="00B61F8C">
      <w:pPr>
        <w:shd w:val="clear" w:color="auto" w:fill="FFFFFF"/>
        <w:spacing w:after="0" w:line="240" w:lineRule="auto"/>
        <w:jc w:val="both"/>
        <w:textAlignment w:val="baseline"/>
        <w:rPr>
          <w:rFonts w:ascii="Arial" w:eastAsia="Times New Roman" w:hAnsi="Arial" w:cs="Arial"/>
          <w:color w:val="000000"/>
          <w:sz w:val="24"/>
          <w:szCs w:val="24"/>
          <w:lang w:eastAsia="pt-BR"/>
        </w:rPr>
      </w:pPr>
      <w:r w:rsidRPr="00B61F8C">
        <w:rPr>
          <w:rFonts w:ascii="Arial" w:eastAsia="Times New Roman" w:hAnsi="Arial" w:cs="Arial"/>
          <w:color w:val="000000"/>
          <w:sz w:val="24"/>
          <w:szCs w:val="24"/>
          <w:lang w:eastAsia="pt-BR"/>
        </w:rPr>
        <w:t>Paralelamente ao renascimento clássico, desenvolve-se em Roma, por volta de 1520 até meados de 1610, um movimento artístico afastado conscientemente do modelo da Antiguidade Clássica: o Maneirismo (a palavra </w:t>
      </w:r>
      <w:r w:rsidRPr="00B61F8C">
        <w:rPr>
          <w:rFonts w:ascii="Arial" w:eastAsia="Times New Roman" w:hAnsi="Arial" w:cs="Arial"/>
          <w:i/>
          <w:iCs/>
          <w:color w:val="000000"/>
          <w:sz w:val="24"/>
          <w:szCs w:val="24"/>
          <w:bdr w:val="none" w:sz="0" w:space="0" w:color="auto" w:frame="1"/>
          <w:lang w:eastAsia="pt-BR"/>
        </w:rPr>
        <w:t>maniera</w:t>
      </w:r>
      <w:r w:rsidRPr="00B61F8C">
        <w:rPr>
          <w:rFonts w:ascii="Arial" w:eastAsia="Times New Roman" w:hAnsi="Arial" w:cs="Arial"/>
          <w:color w:val="000000"/>
          <w:sz w:val="24"/>
          <w:szCs w:val="24"/>
          <w:lang w:eastAsia="pt-BR"/>
        </w:rPr>
        <w:t>, em italiano, significa maneira). Uma evidente tendência para a estilização exagerada e um capricho nos detalhes começa a ser sua marca, extrapolando assim as rígidas linhas dos cânones clássicos.</w:t>
      </w:r>
    </w:p>
    <w:p w:rsidR="00B61F8C" w:rsidRPr="00B61F8C" w:rsidRDefault="00B61F8C" w:rsidP="00B61F8C">
      <w:pPr>
        <w:shd w:val="clear" w:color="auto" w:fill="FFFFFF"/>
        <w:spacing w:after="300" w:line="240" w:lineRule="auto"/>
        <w:jc w:val="both"/>
        <w:textAlignment w:val="baseline"/>
        <w:rPr>
          <w:rFonts w:ascii="Arial" w:eastAsia="Times New Roman" w:hAnsi="Arial" w:cs="Arial"/>
          <w:color w:val="000000"/>
          <w:sz w:val="24"/>
          <w:szCs w:val="24"/>
          <w:lang w:eastAsia="pt-BR"/>
        </w:rPr>
      </w:pPr>
      <w:r w:rsidRPr="00B61F8C">
        <w:rPr>
          <w:rFonts w:ascii="Arial" w:eastAsia="Times New Roman" w:hAnsi="Arial" w:cs="Arial"/>
          <w:color w:val="000000"/>
          <w:sz w:val="24"/>
          <w:szCs w:val="24"/>
          <w:lang w:eastAsia="pt-BR"/>
        </w:rPr>
        <w:t>Alguns historiadores o consideram uma transição entre o renascimento e o barroco, enquanto outros preferem vê-lo como um estilo, propriamente dito. O certo, porém, é que o maneirismo é uma consequência de um renascimento clássico que entra em decadência. Os artistas se veem obrigados a partir em busca de elementos que lhes permitam renovar e desenvolver todas as habilidades e técnicas adquiridas durante o renascimento.</w:t>
      </w:r>
    </w:p>
    <w:p w:rsidR="00B61F8C" w:rsidRPr="00B61F8C" w:rsidRDefault="00B61F8C" w:rsidP="00B61F8C">
      <w:pPr>
        <w:shd w:val="clear" w:color="auto" w:fill="FFFFFF"/>
        <w:spacing w:after="300" w:line="240" w:lineRule="auto"/>
        <w:jc w:val="both"/>
        <w:textAlignment w:val="baseline"/>
        <w:rPr>
          <w:rFonts w:ascii="Arial" w:eastAsia="Times New Roman" w:hAnsi="Arial" w:cs="Arial"/>
          <w:color w:val="000000"/>
          <w:sz w:val="24"/>
          <w:szCs w:val="24"/>
          <w:lang w:eastAsia="pt-BR"/>
        </w:rPr>
      </w:pPr>
      <w:r w:rsidRPr="00B61F8C">
        <w:rPr>
          <w:rFonts w:ascii="Arial" w:eastAsia="Times New Roman" w:hAnsi="Arial" w:cs="Arial"/>
          <w:color w:val="000000"/>
          <w:sz w:val="24"/>
          <w:szCs w:val="24"/>
          <w:lang w:eastAsia="pt-BR"/>
        </w:rPr>
        <w:t>Uma de suas fontes principais de inspiração é o espírito religioso reinante na Europa nesse momento. Não só a Igreja, mas toda a Europa estava dividida após a Reforma de Lutero. Carlos V, depois de derrotar as tropas do sumo pontífice, saqueia e destrói Roma. Reinam a desolação e a incerteza. Os grandes impérios começam a se formar, e o homem já não é a principal e única medida do universo.</w:t>
      </w:r>
    </w:p>
    <w:p w:rsidR="00B61F8C" w:rsidRPr="00B61F8C" w:rsidRDefault="00B61F8C" w:rsidP="00B61F8C">
      <w:pPr>
        <w:shd w:val="clear" w:color="auto" w:fill="FFFFFF"/>
        <w:spacing w:after="300" w:line="240" w:lineRule="auto"/>
        <w:jc w:val="both"/>
        <w:textAlignment w:val="baseline"/>
        <w:rPr>
          <w:ins w:id="1" w:author="Unknown"/>
          <w:rFonts w:ascii="Arial" w:eastAsia="Times New Roman" w:hAnsi="Arial" w:cs="Arial"/>
          <w:b/>
          <w:color w:val="000000"/>
          <w:sz w:val="24"/>
          <w:szCs w:val="24"/>
          <w:lang w:eastAsia="pt-BR"/>
        </w:rPr>
      </w:pPr>
      <w:ins w:id="2" w:author="Unknown">
        <w:r w:rsidRPr="00B61F8C">
          <w:rPr>
            <w:rFonts w:ascii="Arial" w:eastAsia="Times New Roman" w:hAnsi="Arial" w:cs="Arial"/>
            <w:b/>
            <w:color w:val="000000"/>
            <w:sz w:val="24"/>
            <w:szCs w:val="24"/>
            <w:lang w:eastAsia="pt-BR"/>
          </w:rPr>
          <w:t>Pintores, arquitetos e escultores são impelidos a deixar Roma com destino a outras cidades. Valendo-se dos mesmos elementos do renascimento, mas agora com um espírito totalmente diferente, criam uma arte de labirintos, espirais e proporções estranhas, que são, sem dúvida, a marca inconfundível do estilo maneirista. Mais adiante, essa arte acabaria cultivada em todas as grandes cidades europeias.</w:t>
        </w:r>
      </w:ins>
    </w:p>
    <w:p w:rsidR="00B61F8C" w:rsidRPr="00B61F8C" w:rsidRDefault="00B61F8C" w:rsidP="00B61F8C">
      <w:pPr>
        <w:shd w:val="clear" w:color="auto" w:fill="FFFFFF"/>
        <w:spacing w:after="300" w:line="240" w:lineRule="auto"/>
        <w:jc w:val="both"/>
        <w:textAlignment w:val="baseline"/>
        <w:rPr>
          <w:ins w:id="3" w:author="Unknown"/>
          <w:rFonts w:ascii="Arial" w:eastAsia="Times New Roman" w:hAnsi="Arial" w:cs="Arial"/>
          <w:b/>
          <w:color w:val="000000"/>
          <w:sz w:val="24"/>
          <w:szCs w:val="24"/>
          <w:lang w:eastAsia="pt-BR"/>
        </w:rPr>
      </w:pPr>
      <w:ins w:id="4" w:author="Unknown">
        <w:r w:rsidRPr="00B61F8C">
          <w:rPr>
            <w:rFonts w:ascii="Arial" w:eastAsia="Times New Roman" w:hAnsi="Arial" w:cs="Arial"/>
            <w:b/>
            <w:color w:val="000000"/>
            <w:sz w:val="24"/>
            <w:szCs w:val="24"/>
            <w:lang w:eastAsia="pt-BR"/>
          </w:rPr>
          <w:t>O maneirismo foi um protesto contra o que era sentido como racionalismo estéril e propriedade conservadora do classicismo. Os rebeldes maneiristas dobraram, racharam e quase romperam com a mentalidade dirigida por regras. Seus projetos eram excêntricos, complexos, cheios de surpresas e contradições. Para os classicistas, o ritmo regular era Deus. Para um maneirista, divino era o não convencional. De fato, todos os artistas de desse período que procuraram deliberadamente criar algo novo e inesperado, mesmo à custa da beleza “natural” estabelecida pelos grandes mestres, talvez tenham sido os primeiros artistas “modernos”. Veremos, de fato, que aquilo que é hoje designado por arte “moderna” pode ter tido suas raízes num impulso semelhante para evitar o óbvio e conseguir efeitos que diferem da convencional beleza natural.</w:t>
        </w:r>
      </w:ins>
    </w:p>
    <w:p w:rsidR="00B61F8C" w:rsidRPr="00B61F8C" w:rsidRDefault="00B61F8C" w:rsidP="00B61F8C">
      <w:pPr>
        <w:shd w:val="clear" w:color="auto" w:fill="FFFFFF"/>
        <w:spacing w:after="0" w:line="240" w:lineRule="auto"/>
        <w:jc w:val="both"/>
        <w:textAlignment w:val="baseline"/>
        <w:rPr>
          <w:ins w:id="5" w:author="Unknown"/>
          <w:rFonts w:ascii="Arial" w:eastAsia="Times New Roman" w:hAnsi="Arial" w:cs="Arial"/>
          <w:b/>
          <w:color w:val="000000"/>
          <w:sz w:val="24"/>
          <w:szCs w:val="24"/>
          <w:lang w:eastAsia="pt-BR"/>
        </w:rPr>
      </w:pPr>
      <w:ins w:id="6" w:author="Unknown">
        <w:r w:rsidRPr="00B61F8C">
          <w:rPr>
            <w:rFonts w:ascii="Arial" w:eastAsia="Times New Roman" w:hAnsi="Arial" w:cs="Arial"/>
            <w:b/>
            <w:bCs/>
            <w:color w:val="000000"/>
            <w:sz w:val="24"/>
            <w:szCs w:val="24"/>
            <w:bdr w:val="none" w:sz="0" w:space="0" w:color="auto" w:frame="1"/>
            <w:lang w:eastAsia="pt-BR"/>
          </w:rPr>
          <w:t>ARQUITETURA</w:t>
        </w:r>
      </w:ins>
    </w:p>
    <w:p w:rsidR="00B61F8C" w:rsidRPr="00B61F8C" w:rsidRDefault="00B61F8C" w:rsidP="00B61F8C">
      <w:pPr>
        <w:shd w:val="clear" w:color="auto" w:fill="FFFFFF"/>
        <w:spacing w:after="300" w:line="240" w:lineRule="auto"/>
        <w:jc w:val="both"/>
        <w:textAlignment w:val="baseline"/>
        <w:rPr>
          <w:ins w:id="7" w:author="Unknown"/>
          <w:rFonts w:ascii="Arial" w:eastAsia="Times New Roman" w:hAnsi="Arial" w:cs="Arial"/>
          <w:b/>
          <w:color w:val="000000"/>
          <w:sz w:val="24"/>
          <w:szCs w:val="24"/>
          <w:lang w:eastAsia="pt-BR"/>
        </w:rPr>
      </w:pPr>
      <w:ins w:id="8" w:author="Unknown">
        <w:r w:rsidRPr="00B61F8C">
          <w:rPr>
            <w:rFonts w:ascii="Arial" w:eastAsia="Times New Roman" w:hAnsi="Arial" w:cs="Arial"/>
            <w:b/>
            <w:color w:val="000000"/>
            <w:sz w:val="24"/>
            <w:szCs w:val="24"/>
            <w:lang w:eastAsia="pt-BR"/>
          </w:rPr>
          <w:t xml:space="preserve">A arquitetura maneirista dá prioridade à construção de igrejas de plano longitudinal, com espaços mais longos do que largos, com a cúpula principal sobre o transepto, deixando de lado as de plano centralizado, </w:t>
        </w:r>
        <w:r w:rsidRPr="00B61F8C">
          <w:rPr>
            <w:rFonts w:ascii="Arial" w:eastAsia="Times New Roman" w:hAnsi="Arial" w:cs="Arial"/>
            <w:b/>
            <w:color w:val="000000"/>
            <w:sz w:val="24"/>
            <w:szCs w:val="24"/>
            <w:lang w:eastAsia="pt-BR"/>
          </w:rPr>
          <w:lastRenderedPageBreak/>
          <w:t>típicas do renascimento clássico. No entanto, pode-se dizer que as verdadeiras mudanças que este novo estilo introduz refletem-se não somente na construção em si, mas também na distribuição da luz e na decoração.</w:t>
        </w:r>
      </w:ins>
    </w:p>
    <w:p w:rsidR="00B61F8C" w:rsidRPr="00B61F8C" w:rsidRDefault="00B61F8C" w:rsidP="00B61F8C">
      <w:pPr>
        <w:shd w:val="clear" w:color="auto" w:fill="FFFFFF"/>
        <w:spacing w:after="300" w:line="240" w:lineRule="auto"/>
        <w:jc w:val="both"/>
        <w:textAlignment w:val="baseline"/>
        <w:rPr>
          <w:ins w:id="9" w:author="Unknown"/>
          <w:rFonts w:ascii="Arial" w:eastAsia="Times New Roman" w:hAnsi="Arial" w:cs="Arial"/>
          <w:b/>
          <w:color w:val="000000"/>
          <w:sz w:val="24"/>
          <w:szCs w:val="24"/>
          <w:lang w:eastAsia="pt-BR"/>
        </w:rPr>
      </w:pPr>
      <w:ins w:id="10" w:author="Unknown">
        <w:r w:rsidRPr="00B61F8C">
          <w:rPr>
            <w:rFonts w:ascii="Arial" w:eastAsia="Times New Roman" w:hAnsi="Arial" w:cs="Arial"/>
            <w:b/>
            <w:color w:val="000000"/>
            <w:sz w:val="24"/>
            <w:szCs w:val="24"/>
            <w:lang w:eastAsia="pt-BR"/>
          </w:rPr>
          <w:t>As principais características da arquitetura das igrejas são as naves escuras, iluminadas apenas de ângulos diferentes; coros com escadas em espiral, que na maior parte das vezes não levam a lugar nenhum, produzem uma atmosfera de rara singularidade. A decoração mais marcante desse estilo são as guirlandas de frutas e flores, balaustradas povoadas de figuras caprichosas; caracóis, conchas e volutas cobrem muros e altares, lembrando uma exuberante selva de pedra que confunde a vista.</w:t>
        </w:r>
      </w:ins>
    </w:p>
    <w:p w:rsidR="00B61F8C" w:rsidRPr="00B61F8C" w:rsidRDefault="00B61F8C" w:rsidP="00B61F8C">
      <w:pPr>
        <w:shd w:val="clear" w:color="auto" w:fill="FFFFFF"/>
        <w:spacing w:after="300" w:line="240" w:lineRule="auto"/>
        <w:jc w:val="both"/>
        <w:textAlignment w:val="baseline"/>
        <w:rPr>
          <w:ins w:id="11" w:author="Unknown"/>
          <w:rFonts w:ascii="Arial" w:eastAsia="Times New Roman" w:hAnsi="Arial" w:cs="Arial"/>
          <w:b/>
          <w:color w:val="000000"/>
          <w:sz w:val="24"/>
          <w:szCs w:val="24"/>
          <w:lang w:eastAsia="pt-BR"/>
        </w:rPr>
      </w:pPr>
      <w:ins w:id="12" w:author="Unknown">
        <w:r w:rsidRPr="00B61F8C">
          <w:rPr>
            <w:rFonts w:ascii="Arial" w:eastAsia="Times New Roman" w:hAnsi="Arial" w:cs="Arial"/>
            <w:b/>
            <w:color w:val="000000"/>
            <w:sz w:val="24"/>
            <w:szCs w:val="24"/>
            <w:lang w:eastAsia="pt-BR"/>
          </w:rPr>
          <w:t>Nos ricos palácios e casas de campo, encontramos formas convexas que permitem o contraste entre luz e sombra prevalecer sobre o quadrado disciplinado do Renascimento. A decoração de interiores ricamente adornada e os afrescos das abóbadas coroam esse caprichoso e refinado estilo, que, mais do que marcar a transição entre duas épocas, expressa a necessidade de renovação.</w:t>
        </w:r>
      </w:ins>
    </w:p>
    <w:p w:rsidR="00B61F8C" w:rsidRPr="00B61F8C" w:rsidRDefault="00B61F8C" w:rsidP="00B61F8C">
      <w:pPr>
        <w:shd w:val="clear" w:color="auto" w:fill="FFFFFF"/>
        <w:spacing w:after="0" w:line="240" w:lineRule="auto"/>
        <w:jc w:val="both"/>
        <w:textAlignment w:val="baseline"/>
        <w:rPr>
          <w:ins w:id="13" w:author="Unknown"/>
          <w:rFonts w:ascii="Arial" w:eastAsia="Times New Roman" w:hAnsi="Arial" w:cs="Arial"/>
          <w:b/>
          <w:color w:val="000000"/>
          <w:sz w:val="24"/>
          <w:szCs w:val="24"/>
          <w:lang w:eastAsia="pt-BR"/>
        </w:rPr>
      </w:pPr>
      <w:ins w:id="14" w:author="Unknown">
        <w:r w:rsidRPr="00B61F8C">
          <w:rPr>
            <w:rFonts w:ascii="Arial" w:eastAsia="Times New Roman" w:hAnsi="Arial" w:cs="Arial"/>
            <w:b/>
            <w:color w:val="000000"/>
            <w:sz w:val="24"/>
            <w:szCs w:val="24"/>
            <w:lang w:eastAsia="pt-BR"/>
          </w:rPr>
          <w:fldChar w:fldCharType="begin"/>
        </w:r>
        <w:r w:rsidRPr="00B61F8C">
          <w:rPr>
            <w:rFonts w:ascii="Arial" w:eastAsia="Times New Roman" w:hAnsi="Arial" w:cs="Arial"/>
            <w:b/>
            <w:color w:val="000000"/>
            <w:sz w:val="24"/>
            <w:szCs w:val="24"/>
            <w:lang w:eastAsia="pt-BR"/>
          </w:rPr>
          <w:instrText xml:space="preserve"> HYPERLINK "http://www.historiadasartes.com/prazer-em-conhecer/michelangelo/" </w:instrText>
        </w:r>
        <w:r w:rsidRPr="00B61F8C">
          <w:rPr>
            <w:rFonts w:ascii="Arial" w:eastAsia="Times New Roman" w:hAnsi="Arial" w:cs="Arial"/>
            <w:b/>
            <w:color w:val="000000"/>
            <w:sz w:val="24"/>
            <w:szCs w:val="24"/>
            <w:lang w:eastAsia="pt-BR"/>
          </w:rPr>
          <w:fldChar w:fldCharType="separate"/>
        </w:r>
        <w:r w:rsidRPr="00B61F8C">
          <w:rPr>
            <w:rFonts w:ascii="Arial" w:eastAsia="Times New Roman" w:hAnsi="Arial" w:cs="Arial"/>
            <w:b/>
            <w:bCs/>
            <w:color w:val="3DC4ED"/>
            <w:sz w:val="24"/>
            <w:szCs w:val="24"/>
            <w:u w:val="single"/>
            <w:bdr w:val="none" w:sz="0" w:space="0" w:color="auto" w:frame="1"/>
            <w:lang w:eastAsia="pt-BR"/>
          </w:rPr>
          <w:t xml:space="preserve">Michelangelo </w:t>
        </w:r>
        <w:proofErr w:type="spellStart"/>
        <w:r w:rsidRPr="00B61F8C">
          <w:rPr>
            <w:rFonts w:ascii="Arial" w:eastAsia="Times New Roman" w:hAnsi="Arial" w:cs="Arial"/>
            <w:b/>
            <w:bCs/>
            <w:color w:val="3DC4ED"/>
            <w:sz w:val="24"/>
            <w:szCs w:val="24"/>
            <w:u w:val="single"/>
            <w:bdr w:val="none" w:sz="0" w:space="0" w:color="auto" w:frame="1"/>
            <w:lang w:eastAsia="pt-BR"/>
          </w:rPr>
          <w:t>Buonarotti</w:t>
        </w:r>
        <w:proofErr w:type="spellEnd"/>
        <w:r w:rsidRPr="00B61F8C">
          <w:rPr>
            <w:rFonts w:ascii="Arial" w:eastAsia="Times New Roman" w:hAnsi="Arial" w:cs="Arial"/>
            <w:b/>
            <w:color w:val="000000"/>
            <w:sz w:val="24"/>
            <w:szCs w:val="24"/>
            <w:lang w:eastAsia="pt-BR"/>
          </w:rPr>
          <w:fldChar w:fldCharType="end"/>
        </w:r>
        <w:r w:rsidRPr="00B61F8C">
          <w:rPr>
            <w:rFonts w:ascii="Arial" w:eastAsia="Times New Roman" w:hAnsi="Arial" w:cs="Arial"/>
            <w:b/>
            <w:color w:val="000000"/>
            <w:sz w:val="24"/>
            <w:szCs w:val="24"/>
            <w:lang w:eastAsia="pt-BR"/>
          </w:rPr>
          <w:t> foi o primeiro a jogar com o estilo antigo, dando a seus projetos um toque de subversão. Ele que sempre insistiu em ser um escultor, provou ser igualmente versado em arquitetura, Ele tratava um edifício ou um conjunto de edifícios como uma massa de sólidos e vãos esculturais a serem moldados. Na Capela dos Médici em San Lorenzo, Florença, Michelangelo citou o vocabulário clássico apenas como blasfêmia. Ele rejeitou as ordens usuais, projetos janelas lisas que se afilavam mais do que inscreviam retângulos perfeitos, excluiu os capitéis das pilastras e, em geral, zombou de todos os preceitos sagrados.</w:t>
        </w:r>
      </w:ins>
    </w:p>
    <w:p w:rsidR="00B61F8C" w:rsidRPr="00B61F8C" w:rsidRDefault="00B61F8C" w:rsidP="00B61F8C">
      <w:pPr>
        <w:shd w:val="clear" w:color="auto" w:fill="FFFFFF"/>
        <w:spacing w:after="300" w:line="240" w:lineRule="auto"/>
        <w:jc w:val="both"/>
        <w:textAlignment w:val="baseline"/>
        <w:rPr>
          <w:ins w:id="15" w:author="Unknown"/>
          <w:rFonts w:ascii="Arial" w:eastAsia="Times New Roman" w:hAnsi="Arial" w:cs="Arial"/>
          <w:b/>
          <w:color w:val="000000"/>
          <w:sz w:val="24"/>
          <w:szCs w:val="24"/>
          <w:lang w:eastAsia="pt-BR"/>
        </w:rPr>
      </w:pPr>
      <w:ins w:id="16" w:author="Unknown">
        <w:r w:rsidRPr="00B61F8C">
          <w:rPr>
            <w:rFonts w:ascii="Arial" w:eastAsia="Times New Roman" w:hAnsi="Arial" w:cs="Arial"/>
            <w:b/>
            <w:color w:val="000000"/>
            <w:sz w:val="24"/>
            <w:szCs w:val="24"/>
            <w:lang w:eastAsia="pt-BR"/>
          </w:rPr>
          <w:t xml:space="preserve">A Biblioteca </w:t>
        </w:r>
        <w:proofErr w:type="spellStart"/>
        <w:r w:rsidRPr="00B61F8C">
          <w:rPr>
            <w:rFonts w:ascii="Arial" w:eastAsia="Times New Roman" w:hAnsi="Arial" w:cs="Arial"/>
            <w:b/>
            <w:color w:val="000000"/>
            <w:sz w:val="24"/>
            <w:szCs w:val="24"/>
            <w:lang w:eastAsia="pt-BR"/>
          </w:rPr>
          <w:t>Laurentiana</w:t>
        </w:r>
        <w:proofErr w:type="spellEnd"/>
        <w:r w:rsidRPr="00B61F8C">
          <w:rPr>
            <w:rFonts w:ascii="Arial" w:eastAsia="Times New Roman" w:hAnsi="Arial" w:cs="Arial"/>
            <w:b/>
            <w:color w:val="000000"/>
            <w:sz w:val="24"/>
            <w:szCs w:val="24"/>
            <w:lang w:eastAsia="pt-BR"/>
          </w:rPr>
          <w:t xml:space="preserve"> (projetada em 1524) joga fora os ideais renascentistas de proporção equilibrada e estabilidade, pondo o interior em turbulento movimento. Michelangelo comprimiu colunas, como estátuas, dentro de nichos, mas – contra toda a evidência visual e intuitiva – elas sustentavam o peso do telhado.</w:t>
        </w:r>
      </w:ins>
    </w:p>
    <w:p w:rsidR="00B61F8C" w:rsidRPr="00B61F8C" w:rsidRDefault="00B61F8C" w:rsidP="00B61F8C">
      <w:pPr>
        <w:shd w:val="clear" w:color="auto" w:fill="FFFFFF"/>
        <w:spacing w:after="300" w:line="240" w:lineRule="auto"/>
        <w:jc w:val="both"/>
        <w:textAlignment w:val="baseline"/>
        <w:rPr>
          <w:ins w:id="17" w:author="Unknown"/>
          <w:rFonts w:ascii="Arial" w:eastAsia="Times New Roman" w:hAnsi="Arial" w:cs="Arial"/>
          <w:b/>
          <w:color w:val="000000"/>
          <w:sz w:val="24"/>
          <w:szCs w:val="24"/>
          <w:lang w:eastAsia="pt-BR"/>
        </w:rPr>
      </w:pPr>
      <w:ins w:id="18" w:author="Unknown">
        <w:r w:rsidRPr="00B61F8C">
          <w:rPr>
            <w:rFonts w:ascii="Arial" w:eastAsia="Times New Roman" w:hAnsi="Arial" w:cs="Arial"/>
            <w:b/>
            <w:color w:val="000000"/>
            <w:sz w:val="24"/>
            <w:szCs w:val="24"/>
            <w:lang w:eastAsia="pt-BR"/>
          </w:rPr>
          <w:t xml:space="preserve">Sua imensa escadaria tripla obstinadamente ocupa a maior parte do espaço na área. Na arte inferior, cai como uma cascata. Tal desafio à tradição fez </w:t>
        </w:r>
        <w:proofErr w:type="spellStart"/>
        <w:r w:rsidRPr="00B61F8C">
          <w:rPr>
            <w:rFonts w:ascii="Arial" w:eastAsia="Times New Roman" w:hAnsi="Arial" w:cs="Arial"/>
            <w:b/>
            <w:color w:val="000000"/>
            <w:sz w:val="24"/>
            <w:szCs w:val="24"/>
            <w:lang w:eastAsia="pt-BR"/>
          </w:rPr>
          <w:t>Vasari</w:t>
        </w:r>
        <w:proofErr w:type="spellEnd"/>
        <w:r w:rsidRPr="00B61F8C">
          <w:rPr>
            <w:rFonts w:ascii="Arial" w:eastAsia="Times New Roman" w:hAnsi="Arial" w:cs="Arial"/>
            <w:b/>
            <w:color w:val="000000"/>
            <w:sz w:val="24"/>
            <w:szCs w:val="24"/>
            <w:lang w:eastAsia="pt-BR"/>
          </w:rPr>
          <w:t xml:space="preserve"> descrever Michelangelo como tendo “feito quebras tão bizarras no contorno dos degraus, distanciando-se tanto do uso comum, que todos ficaram admirados”. Michelangelo tratou todo interior da biblioteca como um apela de escultura, dando às paredes e escadas uma composição dinâmica.</w:t>
        </w:r>
      </w:ins>
    </w:p>
    <w:p w:rsidR="00B61F8C" w:rsidRPr="00B61F8C" w:rsidRDefault="00B61F8C" w:rsidP="00B61F8C">
      <w:pPr>
        <w:shd w:val="clear" w:color="auto" w:fill="FFFFFF"/>
        <w:spacing w:after="300" w:line="240" w:lineRule="auto"/>
        <w:jc w:val="both"/>
        <w:textAlignment w:val="baseline"/>
        <w:rPr>
          <w:ins w:id="19" w:author="Unknown"/>
          <w:rFonts w:ascii="Arial" w:eastAsia="Times New Roman" w:hAnsi="Arial" w:cs="Arial"/>
          <w:b/>
          <w:color w:val="000000"/>
          <w:sz w:val="24"/>
          <w:szCs w:val="24"/>
          <w:lang w:eastAsia="pt-BR"/>
        </w:rPr>
      </w:pPr>
      <w:ins w:id="20" w:author="Unknown">
        <w:r w:rsidRPr="00B61F8C">
          <w:rPr>
            <w:rFonts w:ascii="Arial" w:eastAsia="Times New Roman" w:hAnsi="Arial" w:cs="Arial"/>
            <w:b/>
            <w:color w:val="000000"/>
            <w:sz w:val="24"/>
            <w:szCs w:val="24"/>
            <w:lang w:eastAsia="pt-BR"/>
          </w:rPr>
          <w:t xml:space="preserve">Seu novo projeto da Pizza </w:t>
        </w:r>
        <w:proofErr w:type="spellStart"/>
        <w:r w:rsidRPr="00B61F8C">
          <w:rPr>
            <w:rFonts w:ascii="Arial" w:eastAsia="Times New Roman" w:hAnsi="Arial" w:cs="Arial"/>
            <w:b/>
            <w:color w:val="000000"/>
            <w:sz w:val="24"/>
            <w:szCs w:val="24"/>
            <w:lang w:eastAsia="pt-BR"/>
          </w:rPr>
          <w:t>Campidoglio</w:t>
        </w:r>
        <w:proofErr w:type="spellEnd"/>
        <w:r w:rsidRPr="00B61F8C">
          <w:rPr>
            <w:rFonts w:ascii="Arial" w:eastAsia="Times New Roman" w:hAnsi="Arial" w:cs="Arial"/>
            <w:b/>
            <w:color w:val="000000"/>
            <w:sz w:val="24"/>
            <w:szCs w:val="24"/>
            <w:lang w:eastAsia="pt-BR"/>
          </w:rPr>
          <w:t xml:space="preserve">, em Roma, é um triunfo da composição orgânica. Essa praça, no Monte Capitolino, perto do Fórum Romano, onde Rômulo supostamente fundou a cidade era pobre e deselegante. Michelangelo criou um projeto público imponente, no qual todos os elementos interagem. Inscreveu o espaço central ao redor de </w:t>
        </w:r>
        <w:r w:rsidRPr="00B61F8C">
          <w:rPr>
            <w:rFonts w:ascii="Arial" w:eastAsia="Times New Roman" w:hAnsi="Arial" w:cs="Arial"/>
            <w:b/>
            <w:color w:val="000000"/>
            <w:sz w:val="24"/>
            <w:szCs w:val="24"/>
            <w:lang w:eastAsia="pt-BR"/>
          </w:rPr>
          <w:lastRenderedPageBreak/>
          <w:t>uma antiga estátua do imperador Marco Aurélio com um desenho oval no piso que, visto de cima, parece uma abóboda. Projetou escadarias imponentes e novas fachadas para as duas edificações já existentes, e acrescentou outra construção para criar um espaço trapezoidal. Nos edifícios que ficavam de frente, ele usou primeiro a ordem gigantesca (pilastras coríntias de 14m de altura que se estendiam por dois pavimentos) para sugerir uma unidade monumental.</w:t>
        </w:r>
      </w:ins>
    </w:p>
    <w:p w:rsidR="00B61F8C" w:rsidRPr="00B61F8C" w:rsidRDefault="00B61F8C" w:rsidP="00B61F8C">
      <w:pPr>
        <w:shd w:val="clear" w:color="auto" w:fill="FFFFFF"/>
        <w:spacing w:after="0" w:line="240" w:lineRule="auto"/>
        <w:textAlignment w:val="baseline"/>
        <w:rPr>
          <w:ins w:id="21" w:author="Unknown"/>
          <w:rFonts w:ascii="Arial" w:eastAsia="Times New Roman" w:hAnsi="Arial" w:cs="Arial"/>
          <w:color w:val="000000"/>
          <w:sz w:val="24"/>
          <w:szCs w:val="24"/>
          <w:lang w:eastAsia="pt-BR"/>
        </w:rPr>
      </w:pPr>
      <w:ins w:id="22" w:author="Unknown">
        <w:r w:rsidRPr="00B61F8C">
          <w:rPr>
            <w:rFonts w:ascii="Arial" w:eastAsia="Times New Roman" w:hAnsi="Arial" w:cs="Arial"/>
            <w:noProof/>
            <w:color w:val="000000"/>
            <w:sz w:val="24"/>
            <w:szCs w:val="24"/>
            <w:lang w:eastAsia="pt-BR"/>
          </w:rPr>
          <w:drawing>
            <wp:inline distT="0" distB="0" distL="0" distR="0" wp14:anchorId="0A6DF784" wp14:editId="37BD32E8">
              <wp:extent cx="1428750" cy="1428750"/>
              <wp:effectExtent l="0" t="0" r="0" b="0"/>
              <wp:docPr id="1" name="Imagem 1" descr="https://www.historiadasartes.com/wp-content/uploads/2015/10/11.16EscadariaLaurentiana-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historiadasartes.com/wp-content/uploads/2015/10/11.16EscadariaLaurentiana-150x1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23" w:author="Unknown"/>
          <w:rFonts w:ascii="Arial" w:eastAsia="Times New Roman" w:hAnsi="Arial" w:cs="Arial"/>
          <w:color w:val="000000"/>
          <w:sz w:val="24"/>
          <w:szCs w:val="24"/>
          <w:lang w:eastAsia="pt-BR"/>
        </w:rPr>
      </w:pPr>
      <w:ins w:id="24" w:author="Unknown">
        <w:r w:rsidRPr="00B61F8C">
          <w:rPr>
            <w:rFonts w:ascii="Arial" w:eastAsia="Times New Roman" w:hAnsi="Arial" w:cs="Arial"/>
            <w:noProof/>
            <w:color w:val="000000"/>
            <w:sz w:val="24"/>
            <w:szCs w:val="24"/>
            <w:lang w:eastAsia="pt-BR"/>
          </w:rPr>
          <w:drawing>
            <wp:inline distT="0" distB="0" distL="0" distR="0" wp14:anchorId="7056D1B5" wp14:editId="4DB80E61">
              <wp:extent cx="1428750" cy="1428750"/>
              <wp:effectExtent l="0" t="0" r="0" b="0"/>
              <wp:docPr id="2" name="Imagem 2" descr="https://www.historiadasartes.com/wp-content/uploads/2015/10/11.15Campidogli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historiadasartes.com/wp-content/uploads/2015/10/11.15Campidoglio-150x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25" w:author="Unknown"/>
          <w:rFonts w:ascii="Arial" w:eastAsia="Times New Roman" w:hAnsi="Arial" w:cs="Arial"/>
          <w:b/>
          <w:color w:val="000000"/>
          <w:sz w:val="24"/>
          <w:szCs w:val="24"/>
          <w:lang w:eastAsia="pt-BR"/>
        </w:rPr>
      </w:pPr>
      <w:ins w:id="26" w:author="Unknown">
        <w:r w:rsidRPr="00B61F8C">
          <w:rPr>
            <w:rFonts w:ascii="Arial" w:eastAsia="Times New Roman" w:hAnsi="Arial" w:cs="Arial"/>
            <w:b/>
            <w:bCs/>
            <w:color w:val="000000"/>
            <w:sz w:val="24"/>
            <w:szCs w:val="24"/>
            <w:bdr w:val="none" w:sz="0" w:space="0" w:color="auto" w:frame="1"/>
            <w:lang w:eastAsia="pt-BR"/>
          </w:rPr>
          <w:t xml:space="preserve">Andrea </w:t>
        </w:r>
        <w:proofErr w:type="spellStart"/>
        <w:r w:rsidRPr="00B61F8C">
          <w:rPr>
            <w:rFonts w:ascii="Arial" w:eastAsia="Times New Roman" w:hAnsi="Arial" w:cs="Arial"/>
            <w:b/>
            <w:bCs/>
            <w:color w:val="000000"/>
            <w:sz w:val="24"/>
            <w:szCs w:val="24"/>
            <w:bdr w:val="none" w:sz="0" w:space="0" w:color="auto" w:frame="1"/>
            <w:lang w:eastAsia="pt-BR"/>
          </w:rPr>
          <w:t>Palladio</w:t>
        </w:r>
        <w:proofErr w:type="spellEnd"/>
        <w:r w:rsidRPr="00B61F8C">
          <w:rPr>
            <w:rFonts w:ascii="Arial" w:eastAsia="Times New Roman" w:hAnsi="Arial" w:cs="Arial"/>
            <w:b/>
            <w:bCs/>
            <w:color w:val="000000"/>
            <w:sz w:val="24"/>
            <w:szCs w:val="24"/>
            <w:bdr w:val="none" w:sz="0" w:space="0" w:color="auto" w:frame="1"/>
            <w:lang w:eastAsia="pt-BR"/>
          </w:rPr>
          <w:t> </w:t>
        </w:r>
        <w:r w:rsidRPr="00B61F8C">
          <w:rPr>
            <w:rFonts w:ascii="Arial" w:eastAsia="Times New Roman" w:hAnsi="Arial" w:cs="Arial"/>
            <w:b/>
            <w:color w:val="000000"/>
            <w:sz w:val="24"/>
            <w:szCs w:val="24"/>
            <w:lang w:eastAsia="pt-BR"/>
          </w:rPr>
          <w:t xml:space="preserve">(1518-1580) o interesse que tinha pelas teorias de </w:t>
        </w:r>
        <w:proofErr w:type="spellStart"/>
        <w:r w:rsidRPr="00B61F8C">
          <w:rPr>
            <w:rFonts w:ascii="Arial" w:eastAsia="Times New Roman" w:hAnsi="Arial" w:cs="Arial"/>
            <w:b/>
            <w:color w:val="000000"/>
            <w:sz w:val="24"/>
            <w:szCs w:val="24"/>
            <w:lang w:eastAsia="pt-BR"/>
          </w:rPr>
          <w:t>Vitrúvio</w:t>
        </w:r>
        <w:proofErr w:type="spellEnd"/>
        <w:r w:rsidRPr="00B61F8C">
          <w:rPr>
            <w:rFonts w:ascii="Arial" w:eastAsia="Times New Roman" w:hAnsi="Arial" w:cs="Arial"/>
            <w:b/>
            <w:color w:val="000000"/>
            <w:sz w:val="24"/>
            <w:szCs w:val="24"/>
            <w:lang w:eastAsia="pt-BR"/>
          </w:rPr>
          <w:t xml:space="preserve"> se reflete na totalidade de sua obra arquitetônica, cujo caráter é rigorosamente clássico e no qual a clareza de linhas e a harmonia das proporções preponderam sobre o decorativo, reduzido a uma expressão mínima. Somente dez anos depois iria se dedicar à arquitetura sacra em Veneza, com a construção das igrejas San Giorgio Maggiore e Il </w:t>
        </w:r>
        <w:proofErr w:type="spellStart"/>
        <w:r w:rsidRPr="00B61F8C">
          <w:rPr>
            <w:rFonts w:ascii="Arial" w:eastAsia="Times New Roman" w:hAnsi="Arial" w:cs="Arial"/>
            <w:b/>
            <w:color w:val="000000"/>
            <w:sz w:val="24"/>
            <w:szCs w:val="24"/>
            <w:lang w:eastAsia="pt-BR"/>
          </w:rPr>
          <w:t>Redentore</w:t>
        </w:r>
        <w:proofErr w:type="spellEnd"/>
        <w:r w:rsidRPr="00B61F8C">
          <w:rPr>
            <w:rFonts w:ascii="Arial" w:eastAsia="Times New Roman" w:hAnsi="Arial" w:cs="Arial"/>
            <w:b/>
            <w:color w:val="000000"/>
            <w:sz w:val="24"/>
            <w:szCs w:val="24"/>
            <w:lang w:eastAsia="pt-BR"/>
          </w:rPr>
          <w:t xml:space="preserve">. Não se pode dizer que </w:t>
        </w:r>
        <w:proofErr w:type="spellStart"/>
        <w:r w:rsidRPr="00B61F8C">
          <w:rPr>
            <w:rFonts w:ascii="Arial" w:eastAsia="Times New Roman" w:hAnsi="Arial" w:cs="Arial"/>
            <w:b/>
            <w:color w:val="000000"/>
            <w:sz w:val="24"/>
            <w:szCs w:val="24"/>
            <w:lang w:eastAsia="pt-BR"/>
          </w:rPr>
          <w:t>Palladio</w:t>
        </w:r>
        <w:proofErr w:type="spellEnd"/>
        <w:r w:rsidRPr="00B61F8C">
          <w:rPr>
            <w:rFonts w:ascii="Arial" w:eastAsia="Times New Roman" w:hAnsi="Arial" w:cs="Arial"/>
            <w:b/>
            <w:color w:val="000000"/>
            <w:sz w:val="24"/>
            <w:szCs w:val="24"/>
            <w:lang w:eastAsia="pt-BR"/>
          </w:rPr>
          <w:t xml:space="preserve"> tenha sido um arquiteto tipicamente maneirista, no entanto, é um dos mais importantes desse período. A obra de </w:t>
        </w:r>
        <w:proofErr w:type="spellStart"/>
        <w:r w:rsidRPr="00B61F8C">
          <w:rPr>
            <w:rFonts w:ascii="Arial" w:eastAsia="Times New Roman" w:hAnsi="Arial" w:cs="Arial"/>
            <w:b/>
            <w:color w:val="000000"/>
            <w:sz w:val="24"/>
            <w:szCs w:val="24"/>
            <w:lang w:eastAsia="pt-BR"/>
          </w:rPr>
          <w:t>Palladio</w:t>
        </w:r>
        <w:proofErr w:type="spellEnd"/>
        <w:r w:rsidRPr="00B61F8C">
          <w:rPr>
            <w:rFonts w:ascii="Arial" w:eastAsia="Times New Roman" w:hAnsi="Arial" w:cs="Arial"/>
            <w:b/>
            <w:color w:val="000000"/>
            <w:sz w:val="24"/>
            <w:szCs w:val="24"/>
            <w:lang w:eastAsia="pt-BR"/>
          </w:rPr>
          <w:t xml:space="preserve"> foi uma referência obrigatória para os arquitetos ingleses e franceses do barroco. A Villa </w:t>
        </w:r>
        <w:proofErr w:type="spellStart"/>
        <w:r w:rsidRPr="00B61F8C">
          <w:rPr>
            <w:rFonts w:ascii="Arial" w:eastAsia="Times New Roman" w:hAnsi="Arial" w:cs="Arial"/>
            <w:b/>
            <w:color w:val="000000"/>
            <w:sz w:val="24"/>
            <w:szCs w:val="24"/>
            <w:lang w:eastAsia="pt-BR"/>
          </w:rPr>
          <w:t>Rotonda</w:t>
        </w:r>
        <w:proofErr w:type="spellEnd"/>
        <w:r w:rsidRPr="00B61F8C">
          <w:rPr>
            <w:rFonts w:ascii="Arial" w:eastAsia="Times New Roman" w:hAnsi="Arial" w:cs="Arial"/>
            <w:b/>
            <w:color w:val="000000"/>
            <w:sz w:val="24"/>
            <w:szCs w:val="24"/>
            <w:lang w:eastAsia="pt-BR"/>
          </w:rPr>
          <w:t xml:space="preserve"> ou Casa Redonda, perto de </w:t>
        </w:r>
        <w:proofErr w:type="spellStart"/>
        <w:r w:rsidRPr="00B61F8C">
          <w:rPr>
            <w:rFonts w:ascii="Arial" w:eastAsia="Times New Roman" w:hAnsi="Arial" w:cs="Arial"/>
            <w:b/>
            <w:color w:val="000000"/>
            <w:sz w:val="24"/>
            <w:szCs w:val="24"/>
            <w:lang w:eastAsia="pt-BR"/>
          </w:rPr>
          <w:t>Vinceza</w:t>
        </w:r>
        <w:proofErr w:type="spellEnd"/>
        <w:r w:rsidRPr="00B61F8C">
          <w:rPr>
            <w:rFonts w:ascii="Arial" w:eastAsia="Times New Roman" w:hAnsi="Arial" w:cs="Arial"/>
            <w:b/>
            <w:color w:val="000000"/>
            <w:sz w:val="24"/>
            <w:szCs w:val="24"/>
            <w:lang w:eastAsia="pt-BR"/>
          </w:rPr>
          <w:t xml:space="preserve"> também foi um capricho do artista, pois têm quatro lados idênticos, cada um deles com um pórtico em forma de fachada de templo, agrupados em torno de um corpo central que recorda o Panteão romano. Por mais bela que seja a combinação, dificilmente se pode considerar um edifício em que se gostaria de viver. A busca de novidade e de efeitos insólitos interferiu na finalidade essencial da arquitetura.</w:t>
        </w:r>
      </w:ins>
    </w:p>
    <w:p w:rsidR="00B61F8C" w:rsidRPr="00B61F8C" w:rsidRDefault="00B61F8C" w:rsidP="00B61F8C">
      <w:pPr>
        <w:shd w:val="clear" w:color="auto" w:fill="FFFFFF"/>
        <w:spacing w:after="0" w:line="240" w:lineRule="auto"/>
        <w:textAlignment w:val="baseline"/>
        <w:rPr>
          <w:ins w:id="27" w:author="Unknown"/>
          <w:rFonts w:ascii="Arial" w:eastAsia="Times New Roman" w:hAnsi="Arial" w:cs="Arial"/>
          <w:color w:val="000000"/>
          <w:sz w:val="24"/>
          <w:szCs w:val="24"/>
          <w:lang w:eastAsia="pt-BR"/>
        </w:rPr>
      </w:pPr>
      <w:ins w:id="28" w:author="Unknown">
        <w:r w:rsidRPr="00B61F8C">
          <w:rPr>
            <w:rFonts w:ascii="Arial" w:eastAsia="Times New Roman" w:hAnsi="Arial" w:cs="Arial"/>
            <w:noProof/>
            <w:color w:val="000000"/>
            <w:sz w:val="24"/>
            <w:szCs w:val="24"/>
            <w:lang w:eastAsia="pt-BR"/>
          </w:rPr>
          <w:lastRenderedPageBreak/>
          <w:drawing>
            <wp:inline distT="0" distB="0" distL="0" distR="0" wp14:anchorId="1B076888" wp14:editId="0641E248">
              <wp:extent cx="1428750" cy="1428750"/>
              <wp:effectExtent l="0" t="0" r="0" b="0"/>
              <wp:docPr id="3" name="Imagem 3" descr="https://www.historiadasartes.com/wp-content/uploads/2015/10/11.11igrejaredentor-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historiadasartes.com/wp-content/uploads/2015/10/11.11igrejaredentor-150x1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29" w:author="Unknown"/>
          <w:rFonts w:ascii="Arial" w:eastAsia="Times New Roman" w:hAnsi="Arial" w:cs="Arial"/>
          <w:color w:val="000000"/>
          <w:sz w:val="24"/>
          <w:szCs w:val="24"/>
          <w:lang w:eastAsia="pt-BR"/>
        </w:rPr>
      </w:pPr>
      <w:ins w:id="30" w:author="Unknown">
        <w:r w:rsidRPr="00B61F8C">
          <w:rPr>
            <w:rFonts w:ascii="Arial" w:eastAsia="Times New Roman" w:hAnsi="Arial" w:cs="Arial"/>
            <w:noProof/>
            <w:color w:val="000000"/>
            <w:sz w:val="24"/>
            <w:szCs w:val="24"/>
            <w:lang w:eastAsia="pt-BR"/>
          </w:rPr>
          <w:drawing>
            <wp:inline distT="0" distB="0" distL="0" distR="0" wp14:anchorId="6A0AAC04" wp14:editId="36761222">
              <wp:extent cx="1428750" cy="1428750"/>
              <wp:effectExtent l="0" t="0" r="0" b="0"/>
              <wp:docPr id="4" name="Imagem 4" descr="https://www.historiadasartes.com/wp-content/uploads/2015/10/11.12basilicapalladi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historiadasartes.com/wp-content/uploads/2015/10/11.12basilicapalladio-150x1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31" w:author="Unknown"/>
          <w:rFonts w:ascii="Arial" w:eastAsia="Times New Roman" w:hAnsi="Arial" w:cs="Arial"/>
          <w:color w:val="000000"/>
          <w:sz w:val="24"/>
          <w:szCs w:val="24"/>
          <w:lang w:eastAsia="pt-BR"/>
        </w:rPr>
      </w:pPr>
      <w:ins w:id="32" w:author="Unknown">
        <w:r w:rsidRPr="00B61F8C">
          <w:rPr>
            <w:rFonts w:ascii="Arial" w:eastAsia="Times New Roman" w:hAnsi="Arial" w:cs="Arial"/>
            <w:noProof/>
            <w:color w:val="000000"/>
            <w:sz w:val="24"/>
            <w:szCs w:val="24"/>
            <w:lang w:eastAsia="pt-BR"/>
          </w:rPr>
          <w:drawing>
            <wp:inline distT="0" distB="0" distL="0" distR="0" wp14:anchorId="6AA285C7" wp14:editId="77F324EA">
              <wp:extent cx="1428750" cy="1428750"/>
              <wp:effectExtent l="0" t="0" r="0" b="0"/>
              <wp:docPr id="5" name="Imagem 5" descr="https://www.historiadasartes.com/wp-content/uploads/2015/10/11.19VillaRotonda-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historiadasartes.com/wp-content/uploads/2015/10/11.19VillaRotonda-150x1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33" w:author="Unknown"/>
          <w:rFonts w:ascii="Arial" w:eastAsia="Times New Roman" w:hAnsi="Arial" w:cs="Arial"/>
          <w:b/>
          <w:color w:val="000000"/>
          <w:sz w:val="24"/>
          <w:szCs w:val="24"/>
          <w:lang w:eastAsia="pt-BR"/>
        </w:rPr>
      </w:pPr>
      <w:proofErr w:type="spellStart"/>
      <w:ins w:id="34" w:author="Unknown">
        <w:r w:rsidRPr="00B61F8C">
          <w:rPr>
            <w:rFonts w:ascii="Arial" w:eastAsia="Times New Roman" w:hAnsi="Arial" w:cs="Arial"/>
            <w:b/>
            <w:bCs/>
            <w:color w:val="000000"/>
            <w:sz w:val="24"/>
            <w:szCs w:val="24"/>
            <w:bdr w:val="none" w:sz="0" w:space="0" w:color="auto" w:frame="1"/>
            <w:lang w:eastAsia="pt-BR"/>
          </w:rPr>
          <w:t>Bartolomeo</w:t>
        </w:r>
        <w:proofErr w:type="spellEnd"/>
        <w:r w:rsidRPr="00B61F8C">
          <w:rPr>
            <w:rFonts w:ascii="Arial" w:eastAsia="Times New Roman" w:hAnsi="Arial" w:cs="Arial"/>
            <w:b/>
            <w:bCs/>
            <w:color w:val="000000"/>
            <w:sz w:val="24"/>
            <w:szCs w:val="24"/>
            <w:bdr w:val="none" w:sz="0" w:space="0" w:color="auto" w:frame="1"/>
            <w:lang w:eastAsia="pt-BR"/>
          </w:rPr>
          <w:t xml:space="preserve"> </w:t>
        </w:r>
        <w:proofErr w:type="spellStart"/>
        <w:r w:rsidRPr="00B61F8C">
          <w:rPr>
            <w:rFonts w:ascii="Arial" w:eastAsia="Times New Roman" w:hAnsi="Arial" w:cs="Arial"/>
            <w:b/>
            <w:bCs/>
            <w:color w:val="000000"/>
            <w:sz w:val="24"/>
            <w:szCs w:val="24"/>
            <w:bdr w:val="none" w:sz="0" w:space="0" w:color="auto" w:frame="1"/>
            <w:lang w:eastAsia="pt-BR"/>
          </w:rPr>
          <w:t>Ammanatti</w:t>
        </w:r>
        <w:proofErr w:type="spellEnd"/>
        <w:r w:rsidRPr="00B61F8C">
          <w:rPr>
            <w:rFonts w:ascii="Arial" w:eastAsia="Times New Roman" w:hAnsi="Arial" w:cs="Arial"/>
            <w:b/>
            <w:color w:val="000000"/>
            <w:sz w:val="24"/>
            <w:szCs w:val="24"/>
            <w:lang w:eastAsia="pt-BR"/>
          </w:rPr>
          <w:t xml:space="preserve"> (1511-1592) realizou trabalhos em várias cidades italianas. Decorou também o palácio dos </w:t>
        </w:r>
        <w:proofErr w:type="spellStart"/>
        <w:r w:rsidRPr="00B61F8C">
          <w:rPr>
            <w:rFonts w:ascii="Arial" w:eastAsia="Times New Roman" w:hAnsi="Arial" w:cs="Arial"/>
            <w:b/>
            <w:color w:val="000000"/>
            <w:sz w:val="24"/>
            <w:szCs w:val="24"/>
            <w:lang w:eastAsia="pt-BR"/>
          </w:rPr>
          <w:t>Mantova</w:t>
        </w:r>
        <w:proofErr w:type="spellEnd"/>
        <w:r w:rsidRPr="00B61F8C">
          <w:rPr>
            <w:rFonts w:ascii="Arial" w:eastAsia="Times New Roman" w:hAnsi="Arial" w:cs="Arial"/>
            <w:b/>
            <w:color w:val="000000"/>
            <w:sz w:val="24"/>
            <w:szCs w:val="24"/>
            <w:lang w:eastAsia="pt-BR"/>
          </w:rPr>
          <w:t xml:space="preserve"> e o túmulo do conde da cidade. Conheceu a poetisa Laura </w:t>
        </w:r>
        <w:proofErr w:type="spellStart"/>
        <w:r w:rsidRPr="00B61F8C">
          <w:rPr>
            <w:rFonts w:ascii="Arial" w:eastAsia="Times New Roman" w:hAnsi="Arial" w:cs="Arial"/>
            <w:b/>
            <w:color w:val="000000"/>
            <w:sz w:val="24"/>
            <w:szCs w:val="24"/>
            <w:lang w:eastAsia="pt-BR"/>
          </w:rPr>
          <w:t>Battiferi</w:t>
        </w:r>
        <w:proofErr w:type="spellEnd"/>
        <w:r w:rsidRPr="00B61F8C">
          <w:rPr>
            <w:rFonts w:ascii="Arial" w:eastAsia="Times New Roman" w:hAnsi="Arial" w:cs="Arial"/>
            <w:b/>
            <w:color w:val="000000"/>
            <w:sz w:val="24"/>
            <w:szCs w:val="24"/>
            <w:lang w:eastAsia="pt-BR"/>
          </w:rPr>
          <w:t xml:space="preserve">, com quem se casou, e juntos se mudaram para Roma a pedido do papa Júlio II, que o incumbiu da construção de sua vila na Porta </w:t>
        </w:r>
        <w:proofErr w:type="spellStart"/>
        <w:proofErr w:type="gramStart"/>
        <w:r w:rsidRPr="00B61F8C">
          <w:rPr>
            <w:rFonts w:ascii="Arial" w:eastAsia="Times New Roman" w:hAnsi="Arial" w:cs="Arial"/>
            <w:b/>
            <w:color w:val="000000"/>
            <w:sz w:val="24"/>
            <w:szCs w:val="24"/>
            <w:lang w:eastAsia="pt-BR"/>
          </w:rPr>
          <w:t>del</w:t>
        </w:r>
        <w:proofErr w:type="spellEnd"/>
        <w:proofErr w:type="gram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Popolo</w:t>
        </w:r>
        <w:proofErr w:type="spellEnd"/>
        <w:r w:rsidRPr="00B61F8C">
          <w:rPr>
            <w:rFonts w:ascii="Arial" w:eastAsia="Times New Roman" w:hAnsi="Arial" w:cs="Arial"/>
            <w:b/>
            <w:color w:val="000000"/>
            <w:sz w:val="24"/>
            <w:szCs w:val="24"/>
            <w:lang w:eastAsia="pt-BR"/>
          </w:rPr>
          <w:t xml:space="preserve">. Começaram assim seus primeiros passos como arquiteto. No ano de 1555, com a morte do papa, voltou para Florença, onde venceu um concurso para a construção da fonte da Piazza </w:t>
        </w:r>
        <w:proofErr w:type="spellStart"/>
        <w:r w:rsidRPr="00B61F8C">
          <w:rPr>
            <w:rFonts w:ascii="Arial" w:eastAsia="Times New Roman" w:hAnsi="Arial" w:cs="Arial"/>
            <w:b/>
            <w:color w:val="000000"/>
            <w:sz w:val="24"/>
            <w:szCs w:val="24"/>
            <w:lang w:eastAsia="pt-BR"/>
          </w:rPr>
          <w:t>della</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Signoria</w:t>
        </w:r>
        <w:proofErr w:type="spellEnd"/>
        <w:r w:rsidRPr="00B61F8C">
          <w:rPr>
            <w:rFonts w:ascii="Arial" w:eastAsia="Times New Roman" w:hAnsi="Arial" w:cs="Arial"/>
            <w:b/>
            <w:color w:val="000000"/>
            <w:sz w:val="24"/>
            <w:szCs w:val="24"/>
            <w:lang w:eastAsia="pt-BR"/>
          </w:rPr>
          <w:t xml:space="preserve">. Seu interesse pela arquitetura o levou a estudar os tratados de Alberti e </w:t>
        </w:r>
        <w:proofErr w:type="spellStart"/>
        <w:r w:rsidRPr="00B61F8C">
          <w:rPr>
            <w:rFonts w:ascii="Arial" w:eastAsia="Times New Roman" w:hAnsi="Arial" w:cs="Arial"/>
            <w:b/>
            <w:color w:val="000000"/>
            <w:sz w:val="24"/>
            <w:szCs w:val="24"/>
            <w:lang w:eastAsia="pt-BR"/>
          </w:rPr>
          <w:t>Brunelleschi</w:t>
        </w:r>
        <w:proofErr w:type="spellEnd"/>
        <w:r w:rsidRPr="00B61F8C">
          <w:rPr>
            <w:rFonts w:ascii="Arial" w:eastAsia="Times New Roman" w:hAnsi="Arial" w:cs="Arial"/>
            <w:b/>
            <w:color w:val="000000"/>
            <w:sz w:val="24"/>
            <w:szCs w:val="24"/>
            <w:lang w:eastAsia="pt-BR"/>
          </w:rPr>
          <w:t>, com base nos quais planejou uma cidade ideal. De acordo com os preceitos dos jesuítas, que proibiam o nu nas obras de arte, legou a eles todos os seus bens.</w:t>
        </w:r>
      </w:ins>
    </w:p>
    <w:p w:rsidR="00B61F8C" w:rsidRPr="00B61F8C" w:rsidRDefault="00B61F8C" w:rsidP="00B61F8C">
      <w:pPr>
        <w:shd w:val="clear" w:color="auto" w:fill="FFFFFF"/>
        <w:spacing w:after="0" w:line="240" w:lineRule="auto"/>
        <w:textAlignment w:val="baseline"/>
        <w:rPr>
          <w:ins w:id="35" w:author="Unknown"/>
          <w:rFonts w:ascii="Arial" w:eastAsia="Times New Roman" w:hAnsi="Arial" w:cs="Arial"/>
          <w:color w:val="000000"/>
          <w:sz w:val="24"/>
          <w:szCs w:val="24"/>
          <w:lang w:eastAsia="pt-BR"/>
        </w:rPr>
      </w:pPr>
      <w:ins w:id="36" w:author="Unknown">
        <w:r w:rsidRPr="00B61F8C">
          <w:rPr>
            <w:rFonts w:ascii="Arial" w:eastAsia="Times New Roman" w:hAnsi="Arial" w:cs="Arial"/>
            <w:noProof/>
            <w:color w:val="000000"/>
            <w:sz w:val="24"/>
            <w:szCs w:val="24"/>
            <w:lang w:eastAsia="pt-BR"/>
          </w:rPr>
          <w:drawing>
            <wp:inline distT="0" distB="0" distL="0" distR="0" wp14:anchorId="45DC2E5A" wp14:editId="2AEB0A96">
              <wp:extent cx="1428750" cy="1428750"/>
              <wp:effectExtent l="0" t="0" r="0" b="0"/>
              <wp:docPr id="6" name="Imagem 6" descr="https://www.historiadasartes.com/wp-content/uploads/2015/10/11.5pontestatrinita-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historiadasartes.com/wp-content/uploads/2015/10/11.5pontestatrinita-150x1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37" w:author="Unknown"/>
          <w:rFonts w:ascii="Arial" w:eastAsia="Times New Roman" w:hAnsi="Arial" w:cs="Arial"/>
          <w:color w:val="000000"/>
          <w:sz w:val="24"/>
          <w:szCs w:val="24"/>
          <w:lang w:eastAsia="pt-BR"/>
        </w:rPr>
      </w:pPr>
      <w:ins w:id="38" w:author="Unknown">
        <w:r w:rsidRPr="00B61F8C">
          <w:rPr>
            <w:rFonts w:ascii="Arial" w:eastAsia="Times New Roman" w:hAnsi="Arial" w:cs="Arial"/>
            <w:noProof/>
            <w:color w:val="000000"/>
            <w:sz w:val="24"/>
            <w:szCs w:val="24"/>
            <w:lang w:eastAsia="pt-BR"/>
          </w:rPr>
          <w:lastRenderedPageBreak/>
          <w:drawing>
            <wp:inline distT="0" distB="0" distL="0" distR="0" wp14:anchorId="1601F8CF" wp14:editId="64B2C848">
              <wp:extent cx="1428750" cy="1428750"/>
              <wp:effectExtent l="0" t="0" r="0" b="0"/>
              <wp:docPr id="7" name="Imagem 7" descr="https://www.historiadasartes.com/wp-content/uploads/2015/10/11.14patiopalaciopitti-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historiadasartes.com/wp-content/uploads/2015/10/11.14patiopalaciopitti-150x1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39" w:author="Unknown"/>
          <w:rFonts w:ascii="Arial" w:eastAsia="Times New Roman" w:hAnsi="Arial" w:cs="Arial"/>
          <w:b/>
          <w:color w:val="000000"/>
          <w:sz w:val="24"/>
          <w:szCs w:val="24"/>
          <w:lang w:eastAsia="pt-BR"/>
        </w:rPr>
      </w:pPr>
      <w:ins w:id="40" w:author="Unknown">
        <w:r w:rsidRPr="00B61F8C">
          <w:rPr>
            <w:rFonts w:ascii="Arial" w:eastAsia="Times New Roman" w:hAnsi="Arial" w:cs="Arial"/>
            <w:b/>
            <w:bCs/>
            <w:color w:val="000000"/>
            <w:sz w:val="24"/>
            <w:szCs w:val="24"/>
            <w:bdr w:val="none" w:sz="0" w:space="0" w:color="auto" w:frame="1"/>
            <w:lang w:eastAsia="pt-BR"/>
          </w:rPr>
          <w:t xml:space="preserve">Giorgio </w:t>
        </w:r>
        <w:proofErr w:type="spellStart"/>
        <w:r w:rsidRPr="00B61F8C">
          <w:rPr>
            <w:rFonts w:ascii="Arial" w:eastAsia="Times New Roman" w:hAnsi="Arial" w:cs="Arial"/>
            <w:b/>
            <w:bCs/>
            <w:color w:val="000000"/>
            <w:sz w:val="24"/>
            <w:szCs w:val="24"/>
            <w:bdr w:val="none" w:sz="0" w:space="0" w:color="auto" w:frame="1"/>
            <w:lang w:eastAsia="pt-BR"/>
          </w:rPr>
          <w:t>Vasari</w:t>
        </w:r>
        <w:proofErr w:type="spellEnd"/>
        <w:r w:rsidRPr="00B61F8C">
          <w:rPr>
            <w:rFonts w:ascii="Arial" w:eastAsia="Times New Roman" w:hAnsi="Arial" w:cs="Arial"/>
            <w:b/>
            <w:bCs/>
            <w:color w:val="000000"/>
            <w:sz w:val="24"/>
            <w:szCs w:val="24"/>
            <w:bdr w:val="none" w:sz="0" w:space="0" w:color="auto" w:frame="1"/>
            <w:lang w:eastAsia="pt-BR"/>
          </w:rPr>
          <w:t> </w:t>
        </w:r>
        <w:r w:rsidRPr="00B61F8C">
          <w:rPr>
            <w:rFonts w:ascii="Arial" w:eastAsia="Times New Roman" w:hAnsi="Arial" w:cs="Arial"/>
            <w:b/>
            <w:color w:val="000000"/>
            <w:sz w:val="24"/>
            <w:szCs w:val="24"/>
            <w:lang w:eastAsia="pt-BR"/>
          </w:rPr>
          <w:t xml:space="preserve">(1511-1574) é conhecido por sua obra literária Le </w:t>
        </w:r>
        <w:proofErr w:type="spellStart"/>
        <w:r w:rsidRPr="00B61F8C">
          <w:rPr>
            <w:rFonts w:ascii="Arial" w:eastAsia="Times New Roman" w:hAnsi="Arial" w:cs="Arial"/>
            <w:b/>
            <w:color w:val="000000"/>
            <w:sz w:val="24"/>
            <w:szCs w:val="24"/>
            <w:lang w:eastAsia="pt-BR"/>
          </w:rPr>
          <w:t>Vite</w:t>
        </w:r>
        <w:proofErr w:type="spellEnd"/>
        <w:r w:rsidRPr="00B61F8C">
          <w:rPr>
            <w:rFonts w:ascii="Arial" w:eastAsia="Times New Roman" w:hAnsi="Arial" w:cs="Arial"/>
            <w:b/>
            <w:color w:val="000000"/>
            <w:sz w:val="24"/>
            <w:szCs w:val="24"/>
            <w:lang w:eastAsia="pt-BR"/>
          </w:rPr>
          <w:t xml:space="preserve"> (As Vidas), na qual, além de fazer um resumo da arte renascentista, apresenta um relato às vezes pouco fiel, mas muito interessante sobre os grandes artistas da época, sem deixar de fazer comentários mal-intencionados e elogios exagerados. Sob a proteção de </w:t>
        </w:r>
        <w:proofErr w:type="spellStart"/>
        <w:r w:rsidRPr="00B61F8C">
          <w:rPr>
            <w:rFonts w:ascii="Arial" w:eastAsia="Times New Roman" w:hAnsi="Arial" w:cs="Arial"/>
            <w:b/>
            <w:color w:val="000000"/>
            <w:sz w:val="24"/>
            <w:szCs w:val="24"/>
            <w:lang w:eastAsia="pt-BR"/>
          </w:rPr>
          <w:t>Aretino</w:t>
        </w:r>
        <w:proofErr w:type="spellEnd"/>
        <w:r w:rsidRPr="00B61F8C">
          <w:rPr>
            <w:rFonts w:ascii="Arial" w:eastAsia="Times New Roman" w:hAnsi="Arial" w:cs="Arial"/>
            <w:b/>
            <w:color w:val="000000"/>
            <w:sz w:val="24"/>
            <w:szCs w:val="24"/>
            <w:lang w:eastAsia="pt-BR"/>
          </w:rPr>
          <w:t xml:space="preserve">, conseguiu realizar uma de suas únicas obras significativas: os afrescos do palácio </w:t>
        </w:r>
        <w:proofErr w:type="spellStart"/>
        <w:r w:rsidRPr="00B61F8C">
          <w:rPr>
            <w:rFonts w:ascii="Arial" w:eastAsia="Times New Roman" w:hAnsi="Arial" w:cs="Arial"/>
            <w:b/>
            <w:color w:val="000000"/>
            <w:sz w:val="24"/>
            <w:szCs w:val="24"/>
            <w:lang w:eastAsia="pt-BR"/>
          </w:rPr>
          <w:t>Cornaro</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Vasari</w:t>
        </w:r>
        <w:proofErr w:type="spellEnd"/>
        <w:r w:rsidRPr="00B61F8C">
          <w:rPr>
            <w:rFonts w:ascii="Arial" w:eastAsia="Times New Roman" w:hAnsi="Arial" w:cs="Arial"/>
            <w:b/>
            <w:color w:val="000000"/>
            <w:sz w:val="24"/>
            <w:szCs w:val="24"/>
            <w:lang w:eastAsia="pt-BR"/>
          </w:rPr>
          <w:t xml:space="preserve"> também trabalhou em colaboração com Michelangelo em Roma, na década de 30. Suas biografias, publicadas em 1550, fizeram tanto sucesso que se seguiram várias edições. Passou os últimos dias de sua vida em Florença, dedicado à arquitetura.</w:t>
        </w:r>
      </w:ins>
    </w:p>
    <w:p w:rsidR="00B61F8C" w:rsidRPr="00B61F8C" w:rsidRDefault="00B61F8C" w:rsidP="00B61F8C">
      <w:pPr>
        <w:shd w:val="clear" w:color="auto" w:fill="FFFFFF"/>
        <w:spacing w:line="240" w:lineRule="auto"/>
        <w:textAlignment w:val="baseline"/>
        <w:rPr>
          <w:ins w:id="41" w:author="Unknown"/>
          <w:rFonts w:ascii="Arial" w:eastAsia="Times New Roman" w:hAnsi="Arial" w:cs="Arial"/>
          <w:b/>
          <w:color w:val="000000"/>
          <w:sz w:val="24"/>
          <w:szCs w:val="24"/>
          <w:lang w:eastAsia="pt-BR"/>
        </w:rPr>
      </w:pPr>
      <w:ins w:id="42" w:author="Unknown">
        <w:r w:rsidRPr="00B61F8C">
          <w:rPr>
            <w:rFonts w:ascii="Arial" w:eastAsia="Times New Roman" w:hAnsi="Arial" w:cs="Arial"/>
            <w:b/>
            <w:noProof/>
            <w:color w:val="000000"/>
            <w:sz w:val="24"/>
            <w:szCs w:val="24"/>
            <w:lang w:eastAsia="pt-BR"/>
          </w:rPr>
          <w:drawing>
            <wp:inline distT="0" distB="0" distL="0" distR="0" wp14:anchorId="5A4D2203" wp14:editId="5C1EB5FD">
              <wp:extent cx="1428750" cy="1428750"/>
              <wp:effectExtent l="0" t="0" r="0" b="0"/>
              <wp:docPr id="8" name="Imagem 8" descr="https://www.historiadasartes.com/wp-content/uploads/2015/10/11.13palaciouffizi-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historiadasartes.com/wp-content/uploads/2015/10/11.13palaciouffizi-150x1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43" w:author="Unknown"/>
          <w:rFonts w:ascii="Arial" w:eastAsia="Times New Roman" w:hAnsi="Arial" w:cs="Arial"/>
          <w:b/>
          <w:color w:val="000000"/>
          <w:sz w:val="24"/>
          <w:szCs w:val="24"/>
          <w:lang w:eastAsia="pt-BR"/>
        </w:rPr>
      </w:pPr>
      <w:ins w:id="44" w:author="Unknown">
        <w:r w:rsidRPr="00B61F8C">
          <w:rPr>
            <w:rFonts w:ascii="Arial" w:eastAsia="Times New Roman" w:hAnsi="Arial" w:cs="Arial"/>
            <w:b/>
            <w:bCs/>
            <w:color w:val="000000"/>
            <w:sz w:val="24"/>
            <w:szCs w:val="24"/>
            <w:bdr w:val="none" w:sz="0" w:space="0" w:color="auto" w:frame="1"/>
            <w:lang w:eastAsia="pt-BR"/>
          </w:rPr>
          <w:t>PINTURA</w:t>
        </w:r>
      </w:ins>
    </w:p>
    <w:p w:rsidR="00B61F8C" w:rsidRPr="00B61F8C" w:rsidRDefault="00B61F8C" w:rsidP="00B61F8C">
      <w:pPr>
        <w:shd w:val="clear" w:color="auto" w:fill="FFFFFF"/>
        <w:spacing w:after="300" w:line="240" w:lineRule="auto"/>
        <w:jc w:val="both"/>
        <w:textAlignment w:val="baseline"/>
        <w:rPr>
          <w:ins w:id="45" w:author="Unknown"/>
          <w:rFonts w:ascii="Arial" w:eastAsia="Times New Roman" w:hAnsi="Arial" w:cs="Arial"/>
          <w:b/>
          <w:color w:val="000000"/>
          <w:sz w:val="24"/>
          <w:szCs w:val="24"/>
          <w:lang w:eastAsia="pt-BR"/>
        </w:rPr>
      </w:pPr>
      <w:ins w:id="46" w:author="Unknown">
        <w:r w:rsidRPr="00B61F8C">
          <w:rPr>
            <w:rFonts w:ascii="Arial" w:eastAsia="Times New Roman" w:hAnsi="Arial" w:cs="Arial"/>
            <w:b/>
            <w:color w:val="000000"/>
            <w:sz w:val="24"/>
            <w:szCs w:val="24"/>
            <w:lang w:eastAsia="pt-BR"/>
          </w:rPr>
          <w:t xml:space="preserve">É na pintura que o espírito maneirista se manifesta em primeiro lugar. São os pintores da segunda década do século XV que, afastados dos cânones renascentistas, </w:t>
        </w:r>
        <w:proofErr w:type="gramStart"/>
        <w:r w:rsidRPr="00B61F8C">
          <w:rPr>
            <w:rFonts w:ascii="Arial" w:eastAsia="Times New Roman" w:hAnsi="Arial" w:cs="Arial"/>
            <w:b/>
            <w:color w:val="000000"/>
            <w:sz w:val="24"/>
            <w:szCs w:val="24"/>
            <w:lang w:eastAsia="pt-BR"/>
          </w:rPr>
          <w:t>criam</w:t>
        </w:r>
        <w:proofErr w:type="gramEnd"/>
        <w:r w:rsidRPr="00B61F8C">
          <w:rPr>
            <w:rFonts w:ascii="Arial" w:eastAsia="Times New Roman" w:hAnsi="Arial" w:cs="Arial"/>
            <w:b/>
            <w:color w:val="000000"/>
            <w:sz w:val="24"/>
            <w:szCs w:val="24"/>
            <w:lang w:eastAsia="pt-BR"/>
          </w:rPr>
          <w:t xml:space="preserve"> esse novo estilo procurando deformar uma realidade que já não os satisfaz e tentando revalorizar a arte pela própria arte.</w:t>
        </w:r>
      </w:ins>
    </w:p>
    <w:p w:rsidR="00B61F8C" w:rsidRPr="00B61F8C" w:rsidRDefault="00B61F8C" w:rsidP="00B61F8C">
      <w:pPr>
        <w:shd w:val="clear" w:color="auto" w:fill="FFFFFF"/>
        <w:spacing w:after="300" w:line="240" w:lineRule="auto"/>
        <w:jc w:val="both"/>
        <w:textAlignment w:val="baseline"/>
        <w:rPr>
          <w:ins w:id="47" w:author="Unknown"/>
          <w:rFonts w:ascii="Arial" w:eastAsia="Times New Roman" w:hAnsi="Arial" w:cs="Arial"/>
          <w:b/>
          <w:color w:val="000000"/>
          <w:sz w:val="24"/>
          <w:szCs w:val="24"/>
          <w:lang w:eastAsia="pt-BR"/>
        </w:rPr>
      </w:pPr>
      <w:ins w:id="48" w:author="Unknown">
        <w:r w:rsidRPr="00B61F8C">
          <w:rPr>
            <w:rFonts w:ascii="Arial" w:eastAsia="Times New Roman" w:hAnsi="Arial" w:cs="Arial"/>
            <w:b/>
            <w:color w:val="000000"/>
            <w:sz w:val="24"/>
            <w:szCs w:val="24"/>
            <w:lang w:eastAsia="pt-BR"/>
          </w:rPr>
          <w:t>As principais características da pintura maneirista são:</w:t>
        </w:r>
      </w:ins>
    </w:p>
    <w:p w:rsidR="00B61F8C" w:rsidRPr="00B61F8C" w:rsidRDefault="00B61F8C" w:rsidP="00B61F8C">
      <w:pPr>
        <w:numPr>
          <w:ilvl w:val="0"/>
          <w:numId w:val="1"/>
        </w:numPr>
        <w:shd w:val="clear" w:color="auto" w:fill="FFFFFF"/>
        <w:spacing w:after="0" w:line="240" w:lineRule="auto"/>
        <w:ind w:left="300"/>
        <w:jc w:val="both"/>
        <w:textAlignment w:val="baseline"/>
        <w:rPr>
          <w:ins w:id="49" w:author="Unknown"/>
          <w:rFonts w:ascii="Arial" w:eastAsia="Times New Roman" w:hAnsi="Arial" w:cs="Arial"/>
          <w:b/>
          <w:color w:val="000000"/>
          <w:sz w:val="24"/>
          <w:szCs w:val="24"/>
          <w:lang w:eastAsia="pt-BR"/>
        </w:rPr>
      </w:pPr>
      <w:ins w:id="50" w:author="Unknown">
        <w:r w:rsidRPr="00B61F8C">
          <w:rPr>
            <w:rFonts w:ascii="Arial" w:eastAsia="Times New Roman" w:hAnsi="Arial" w:cs="Arial"/>
            <w:b/>
            <w:color w:val="000000"/>
            <w:sz w:val="24"/>
            <w:szCs w:val="24"/>
            <w:lang w:eastAsia="pt-BR"/>
          </w:rPr>
          <w:t>Composição em que uma multidão de figuras se comprime em espaços arquitetônicos reduzidos. O resultado é a formação de planos paralelos, completamente irreais, e uma atmosfera de tensão permanente.</w:t>
        </w:r>
      </w:ins>
    </w:p>
    <w:p w:rsidR="00B61F8C" w:rsidRPr="00B61F8C" w:rsidRDefault="00B61F8C" w:rsidP="00B61F8C">
      <w:pPr>
        <w:numPr>
          <w:ilvl w:val="0"/>
          <w:numId w:val="1"/>
        </w:numPr>
        <w:shd w:val="clear" w:color="auto" w:fill="FFFFFF"/>
        <w:spacing w:after="0" w:line="240" w:lineRule="auto"/>
        <w:ind w:left="300"/>
        <w:jc w:val="both"/>
        <w:textAlignment w:val="baseline"/>
        <w:rPr>
          <w:ins w:id="51" w:author="Unknown"/>
          <w:rFonts w:ascii="Arial" w:eastAsia="Times New Roman" w:hAnsi="Arial" w:cs="Arial"/>
          <w:b/>
          <w:color w:val="000000"/>
          <w:sz w:val="24"/>
          <w:szCs w:val="24"/>
          <w:lang w:eastAsia="pt-BR"/>
        </w:rPr>
      </w:pPr>
      <w:ins w:id="52" w:author="Unknown">
        <w:r w:rsidRPr="00B61F8C">
          <w:rPr>
            <w:rFonts w:ascii="Arial" w:eastAsia="Times New Roman" w:hAnsi="Arial" w:cs="Arial"/>
            <w:b/>
            <w:color w:val="000000"/>
            <w:sz w:val="24"/>
            <w:szCs w:val="24"/>
            <w:lang w:eastAsia="pt-BR"/>
          </w:rPr>
          <w:t>Nos corpos, as formas esguias e alongadas substituem os membros bem torneados do renascimento. Os músculos fazem agora contorções absolutamente impróprias para os seres humanos.</w:t>
        </w:r>
      </w:ins>
    </w:p>
    <w:p w:rsidR="00B61F8C" w:rsidRPr="00B61F8C" w:rsidRDefault="00B61F8C" w:rsidP="00B61F8C">
      <w:pPr>
        <w:numPr>
          <w:ilvl w:val="0"/>
          <w:numId w:val="1"/>
        </w:numPr>
        <w:shd w:val="clear" w:color="auto" w:fill="FFFFFF"/>
        <w:spacing w:after="0" w:line="240" w:lineRule="auto"/>
        <w:ind w:left="300"/>
        <w:jc w:val="both"/>
        <w:textAlignment w:val="baseline"/>
        <w:rPr>
          <w:ins w:id="53" w:author="Unknown"/>
          <w:rFonts w:ascii="Arial" w:eastAsia="Times New Roman" w:hAnsi="Arial" w:cs="Arial"/>
          <w:b/>
          <w:color w:val="000000"/>
          <w:sz w:val="24"/>
          <w:szCs w:val="24"/>
          <w:lang w:eastAsia="pt-BR"/>
        </w:rPr>
      </w:pPr>
      <w:ins w:id="54" w:author="Unknown">
        <w:r w:rsidRPr="00B61F8C">
          <w:rPr>
            <w:rFonts w:ascii="Arial" w:eastAsia="Times New Roman" w:hAnsi="Arial" w:cs="Arial"/>
            <w:b/>
            <w:color w:val="000000"/>
            <w:sz w:val="24"/>
            <w:szCs w:val="24"/>
            <w:lang w:eastAsia="pt-BR"/>
          </w:rPr>
          <w:t>Rostos melancólicos e misteriosos surgem entre as vestes, de um drapeado minucioso e cores brilhantes.</w:t>
        </w:r>
      </w:ins>
    </w:p>
    <w:p w:rsidR="00B61F8C" w:rsidRPr="00B61F8C" w:rsidRDefault="00B61F8C" w:rsidP="00B61F8C">
      <w:pPr>
        <w:numPr>
          <w:ilvl w:val="0"/>
          <w:numId w:val="1"/>
        </w:numPr>
        <w:shd w:val="clear" w:color="auto" w:fill="FFFFFF"/>
        <w:spacing w:after="0" w:line="240" w:lineRule="auto"/>
        <w:ind w:left="300"/>
        <w:jc w:val="both"/>
        <w:textAlignment w:val="baseline"/>
        <w:rPr>
          <w:ins w:id="55" w:author="Unknown"/>
          <w:rFonts w:ascii="Arial" w:eastAsia="Times New Roman" w:hAnsi="Arial" w:cs="Arial"/>
          <w:b/>
          <w:color w:val="000000"/>
          <w:sz w:val="24"/>
          <w:szCs w:val="24"/>
          <w:lang w:eastAsia="pt-BR"/>
        </w:rPr>
      </w:pPr>
      <w:ins w:id="56" w:author="Unknown">
        <w:r w:rsidRPr="00B61F8C">
          <w:rPr>
            <w:rFonts w:ascii="Arial" w:eastAsia="Times New Roman" w:hAnsi="Arial" w:cs="Arial"/>
            <w:b/>
            <w:color w:val="000000"/>
            <w:sz w:val="24"/>
            <w:szCs w:val="24"/>
            <w:lang w:eastAsia="pt-BR"/>
          </w:rPr>
          <w:t>A luz se detém sobre objetos e figuras, produzindo sombras inadmissíveis.</w:t>
        </w:r>
      </w:ins>
    </w:p>
    <w:p w:rsidR="00B61F8C" w:rsidRPr="00B61F8C" w:rsidRDefault="00B61F8C" w:rsidP="00B61F8C">
      <w:pPr>
        <w:numPr>
          <w:ilvl w:val="0"/>
          <w:numId w:val="1"/>
        </w:numPr>
        <w:shd w:val="clear" w:color="auto" w:fill="FFFFFF"/>
        <w:spacing w:after="0" w:line="240" w:lineRule="auto"/>
        <w:ind w:left="300"/>
        <w:jc w:val="both"/>
        <w:textAlignment w:val="baseline"/>
        <w:rPr>
          <w:ins w:id="57" w:author="Unknown"/>
          <w:rFonts w:ascii="Arial" w:eastAsia="Times New Roman" w:hAnsi="Arial" w:cs="Arial"/>
          <w:b/>
          <w:color w:val="000000"/>
          <w:sz w:val="24"/>
          <w:szCs w:val="24"/>
          <w:lang w:eastAsia="pt-BR"/>
        </w:rPr>
      </w:pPr>
      <w:ins w:id="58" w:author="Unknown">
        <w:r w:rsidRPr="00B61F8C">
          <w:rPr>
            <w:rFonts w:ascii="Arial" w:eastAsia="Times New Roman" w:hAnsi="Arial" w:cs="Arial"/>
            <w:b/>
            <w:color w:val="000000"/>
            <w:sz w:val="24"/>
            <w:szCs w:val="24"/>
            <w:lang w:eastAsia="pt-BR"/>
          </w:rPr>
          <w:lastRenderedPageBreak/>
          <w:t>Os verdadeiros protagonistas do quadro já não se posicionam no centro da perspectiva, mas em algum ponto da arquitetura, onde o olho atento deve, não sem certa dificuldade, encontrá-lo.</w:t>
        </w:r>
      </w:ins>
    </w:p>
    <w:p w:rsidR="00B61F8C" w:rsidRPr="00B61F8C" w:rsidRDefault="00B61F8C" w:rsidP="00B61F8C">
      <w:pPr>
        <w:numPr>
          <w:ilvl w:val="0"/>
          <w:numId w:val="1"/>
        </w:numPr>
        <w:shd w:val="clear" w:color="auto" w:fill="FFFFFF"/>
        <w:spacing w:after="0" w:line="240" w:lineRule="auto"/>
        <w:ind w:left="300"/>
        <w:jc w:val="both"/>
        <w:textAlignment w:val="baseline"/>
        <w:rPr>
          <w:ins w:id="59" w:author="Unknown"/>
          <w:rFonts w:ascii="Arial" w:eastAsia="Times New Roman" w:hAnsi="Arial" w:cs="Arial"/>
          <w:b/>
          <w:color w:val="000000"/>
          <w:sz w:val="24"/>
          <w:szCs w:val="24"/>
          <w:lang w:eastAsia="pt-BR"/>
        </w:rPr>
      </w:pPr>
      <w:ins w:id="60" w:author="Unknown">
        <w:r w:rsidRPr="00B61F8C">
          <w:rPr>
            <w:rFonts w:ascii="Arial" w:eastAsia="Times New Roman" w:hAnsi="Arial" w:cs="Arial"/>
            <w:b/>
            <w:color w:val="000000"/>
            <w:sz w:val="24"/>
            <w:szCs w:val="24"/>
            <w:lang w:eastAsia="pt-BR"/>
          </w:rPr>
          <w:t>Valorização das interpretações individuais, pelo dinamismo e complexidade de suas formas, a fim de se conseguir maior emoção, elegância, poder e tensão.</w:t>
        </w:r>
      </w:ins>
    </w:p>
    <w:p w:rsidR="00B61F8C" w:rsidRPr="00B61F8C" w:rsidRDefault="00B61F8C" w:rsidP="00B61F8C">
      <w:pPr>
        <w:shd w:val="clear" w:color="auto" w:fill="FFFFFF"/>
        <w:spacing w:after="0" w:line="240" w:lineRule="auto"/>
        <w:jc w:val="both"/>
        <w:textAlignment w:val="baseline"/>
        <w:rPr>
          <w:ins w:id="61" w:author="Unknown"/>
          <w:rFonts w:ascii="Arial" w:eastAsia="Times New Roman" w:hAnsi="Arial" w:cs="Arial"/>
          <w:b/>
          <w:color w:val="000000"/>
          <w:sz w:val="24"/>
          <w:szCs w:val="24"/>
          <w:lang w:eastAsia="pt-BR"/>
        </w:rPr>
      </w:pPr>
      <w:proofErr w:type="spellStart"/>
      <w:ins w:id="62" w:author="Unknown">
        <w:r w:rsidRPr="00B61F8C">
          <w:rPr>
            <w:rFonts w:ascii="Arial" w:eastAsia="Times New Roman" w:hAnsi="Arial" w:cs="Arial"/>
            <w:b/>
            <w:bCs/>
            <w:color w:val="000000"/>
            <w:sz w:val="24"/>
            <w:szCs w:val="24"/>
            <w:bdr w:val="none" w:sz="0" w:space="0" w:color="auto" w:frame="1"/>
            <w:lang w:eastAsia="pt-BR"/>
          </w:rPr>
          <w:t>Rosso</w:t>
        </w:r>
        <w:proofErr w:type="spellEnd"/>
        <w:r w:rsidRPr="00B61F8C">
          <w:rPr>
            <w:rFonts w:ascii="Arial" w:eastAsia="Times New Roman" w:hAnsi="Arial" w:cs="Arial"/>
            <w:b/>
            <w:bCs/>
            <w:color w:val="000000"/>
            <w:sz w:val="24"/>
            <w:szCs w:val="24"/>
            <w:bdr w:val="none" w:sz="0" w:space="0" w:color="auto" w:frame="1"/>
            <w:lang w:eastAsia="pt-BR"/>
          </w:rPr>
          <w:t xml:space="preserve"> Fiorentino</w:t>
        </w:r>
        <w:r w:rsidRPr="00B61F8C">
          <w:rPr>
            <w:rFonts w:ascii="Arial" w:eastAsia="Times New Roman" w:hAnsi="Arial" w:cs="Arial"/>
            <w:b/>
            <w:color w:val="000000"/>
            <w:sz w:val="24"/>
            <w:szCs w:val="24"/>
            <w:lang w:eastAsia="pt-BR"/>
          </w:rPr>
          <w:t xml:space="preserve"> (1494-1540), nascido </w:t>
        </w:r>
        <w:proofErr w:type="spellStart"/>
        <w:r w:rsidRPr="00B61F8C">
          <w:rPr>
            <w:rFonts w:ascii="Arial" w:eastAsia="Times New Roman" w:hAnsi="Arial" w:cs="Arial"/>
            <w:b/>
            <w:color w:val="000000"/>
            <w:sz w:val="24"/>
            <w:szCs w:val="24"/>
            <w:lang w:eastAsia="pt-BR"/>
          </w:rPr>
          <w:t>Giovan</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Battista</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di</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Jacopo</w:t>
        </w:r>
        <w:proofErr w:type="spellEnd"/>
        <w:r w:rsidRPr="00B61F8C">
          <w:rPr>
            <w:rFonts w:ascii="Arial" w:eastAsia="Times New Roman" w:hAnsi="Arial" w:cs="Arial"/>
            <w:b/>
            <w:color w:val="000000"/>
            <w:sz w:val="24"/>
            <w:szCs w:val="24"/>
            <w:lang w:eastAsia="pt-BR"/>
          </w:rPr>
          <w:t xml:space="preserve">, foi pintor e decorador italiano, um dos fundadores da Escola </w:t>
        </w:r>
        <w:proofErr w:type="spellStart"/>
        <w:r w:rsidRPr="00B61F8C">
          <w:rPr>
            <w:rFonts w:ascii="Arial" w:eastAsia="Times New Roman" w:hAnsi="Arial" w:cs="Arial"/>
            <w:b/>
            <w:color w:val="000000"/>
            <w:sz w:val="24"/>
            <w:szCs w:val="24"/>
            <w:lang w:eastAsia="pt-BR"/>
          </w:rPr>
          <w:t>Fontainebleau</w:t>
        </w:r>
        <w:proofErr w:type="spellEnd"/>
        <w:r w:rsidRPr="00B61F8C">
          <w:rPr>
            <w:rFonts w:ascii="Arial" w:eastAsia="Times New Roman" w:hAnsi="Arial" w:cs="Arial"/>
            <w:b/>
            <w:color w:val="000000"/>
            <w:sz w:val="24"/>
            <w:szCs w:val="24"/>
            <w:lang w:eastAsia="pt-BR"/>
          </w:rPr>
          <w:t xml:space="preserve">, no Castelo de </w:t>
        </w:r>
        <w:proofErr w:type="spellStart"/>
        <w:r w:rsidRPr="00B61F8C">
          <w:rPr>
            <w:rFonts w:ascii="Arial" w:eastAsia="Times New Roman" w:hAnsi="Arial" w:cs="Arial"/>
            <w:b/>
            <w:color w:val="000000"/>
            <w:sz w:val="24"/>
            <w:szCs w:val="24"/>
            <w:lang w:eastAsia="pt-BR"/>
          </w:rPr>
          <w:t>Fontainebleau</w:t>
        </w:r>
        <w:proofErr w:type="spellEnd"/>
        <w:r w:rsidRPr="00B61F8C">
          <w:rPr>
            <w:rFonts w:ascii="Arial" w:eastAsia="Times New Roman" w:hAnsi="Arial" w:cs="Arial"/>
            <w:b/>
            <w:color w:val="000000"/>
            <w:sz w:val="24"/>
            <w:szCs w:val="24"/>
            <w:lang w:eastAsia="pt-BR"/>
          </w:rPr>
          <w:t xml:space="preserve">. Ele foi aprendiz de Andrea </w:t>
        </w:r>
        <w:proofErr w:type="spellStart"/>
        <w:proofErr w:type="gramStart"/>
        <w:r w:rsidRPr="00B61F8C">
          <w:rPr>
            <w:rFonts w:ascii="Arial" w:eastAsia="Times New Roman" w:hAnsi="Arial" w:cs="Arial"/>
            <w:b/>
            <w:color w:val="000000"/>
            <w:sz w:val="24"/>
            <w:szCs w:val="24"/>
            <w:lang w:eastAsia="pt-BR"/>
          </w:rPr>
          <w:t>del</w:t>
        </w:r>
        <w:proofErr w:type="spellEnd"/>
        <w:proofErr w:type="gram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Sarto</w:t>
        </w:r>
        <w:proofErr w:type="spellEnd"/>
        <w:r w:rsidRPr="00B61F8C">
          <w:rPr>
            <w:rFonts w:ascii="Arial" w:eastAsia="Times New Roman" w:hAnsi="Arial" w:cs="Arial"/>
            <w:b/>
            <w:color w:val="000000"/>
            <w:sz w:val="24"/>
            <w:szCs w:val="24"/>
            <w:lang w:eastAsia="pt-BR"/>
          </w:rPr>
          <w:t>, combinava influências de Michelangelo e do gótico do Norte.</w:t>
        </w:r>
      </w:ins>
    </w:p>
    <w:p w:rsidR="00B61F8C" w:rsidRPr="00B61F8C" w:rsidRDefault="00B61F8C" w:rsidP="00B61F8C">
      <w:pPr>
        <w:shd w:val="clear" w:color="auto" w:fill="FFFFFF"/>
        <w:spacing w:after="0" w:line="240" w:lineRule="auto"/>
        <w:textAlignment w:val="baseline"/>
        <w:rPr>
          <w:ins w:id="63" w:author="Unknown"/>
          <w:rFonts w:ascii="Arial" w:eastAsia="Times New Roman" w:hAnsi="Arial" w:cs="Arial"/>
          <w:b/>
          <w:color w:val="000000"/>
          <w:sz w:val="24"/>
          <w:szCs w:val="24"/>
          <w:lang w:eastAsia="pt-BR"/>
        </w:rPr>
      </w:pPr>
      <w:ins w:id="64" w:author="Unknown">
        <w:r w:rsidRPr="00B61F8C">
          <w:rPr>
            <w:rFonts w:ascii="Arial" w:eastAsia="Times New Roman" w:hAnsi="Arial" w:cs="Arial"/>
            <w:b/>
            <w:noProof/>
            <w:color w:val="000000"/>
            <w:sz w:val="24"/>
            <w:szCs w:val="24"/>
            <w:lang w:eastAsia="pt-BR"/>
          </w:rPr>
          <w:drawing>
            <wp:inline distT="0" distB="0" distL="0" distR="0" wp14:anchorId="21389024" wp14:editId="11FE77C4">
              <wp:extent cx="1428750" cy="1428750"/>
              <wp:effectExtent l="0" t="0" r="0" b="0"/>
              <wp:docPr id="9" name="Imagem 9" descr="https://www.historiadasartes.com/wp-content/uploads/2015/10/11.32RossoMoisesFilhasJetr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historiadasartes.com/wp-content/uploads/2015/10/11.32RossoMoisesFilhasJetro-150x1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65" w:author="Unknown"/>
          <w:rFonts w:ascii="Arial" w:eastAsia="Times New Roman" w:hAnsi="Arial" w:cs="Arial"/>
          <w:b/>
          <w:color w:val="000000"/>
          <w:sz w:val="24"/>
          <w:szCs w:val="24"/>
          <w:lang w:eastAsia="pt-BR"/>
        </w:rPr>
      </w:pPr>
      <w:ins w:id="66" w:author="Unknown">
        <w:r w:rsidRPr="00B61F8C">
          <w:rPr>
            <w:rFonts w:ascii="Arial" w:eastAsia="Times New Roman" w:hAnsi="Arial" w:cs="Arial"/>
            <w:b/>
            <w:noProof/>
            <w:color w:val="000000"/>
            <w:sz w:val="24"/>
            <w:szCs w:val="24"/>
            <w:lang w:eastAsia="pt-BR"/>
          </w:rPr>
          <w:drawing>
            <wp:inline distT="0" distB="0" distL="0" distR="0" wp14:anchorId="6A456701" wp14:editId="038D722D">
              <wp:extent cx="1428750" cy="1428750"/>
              <wp:effectExtent l="0" t="0" r="0" b="0"/>
              <wp:docPr id="10" name="Imagem 10" descr="https://www.historiadasartes.com/wp-content/uploads/2015/10/11.33RossoDeposica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historiadasartes.com/wp-content/uploads/2015/10/11.33RossoDeposicao-150x1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67" w:author="Unknown"/>
          <w:rFonts w:ascii="Arial" w:eastAsia="Times New Roman" w:hAnsi="Arial" w:cs="Arial"/>
          <w:b/>
          <w:color w:val="000000"/>
          <w:sz w:val="24"/>
          <w:szCs w:val="24"/>
          <w:lang w:eastAsia="pt-BR"/>
        </w:rPr>
      </w:pPr>
      <w:proofErr w:type="spellStart"/>
      <w:ins w:id="68" w:author="Unknown">
        <w:r w:rsidRPr="00B61F8C">
          <w:rPr>
            <w:rFonts w:ascii="Arial" w:eastAsia="Times New Roman" w:hAnsi="Arial" w:cs="Arial"/>
            <w:b/>
            <w:bCs/>
            <w:color w:val="000000"/>
            <w:sz w:val="24"/>
            <w:szCs w:val="24"/>
            <w:bdr w:val="none" w:sz="0" w:space="0" w:color="auto" w:frame="1"/>
            <w:lang w:eastAsia="pt-BR"/>
          </w:rPr>
          <w:t>Jacopo</w:t>
        </w:r>
        <w:proofErr w:type="spellEnd"/>
        <w:r w:rsidRPr="00B61F8C">
          <w:rPr>
            <w:rFonts w:ascii="Arial" w:eastAsia="Times New Roman" w:hAnsi="Arial" w:cs="Arial"/>
            <w:b/>
            <w:bCs/>
            <w:color w:val="000000"/>
            <w:sz w:val="24"/>
            <w:szCs w:val="24"/>
            <w:bdr w:val="none" w:sz="0" w:space="0" w:color="auto" w:frame="1"/>
            <w:lang w:eastAsia="pt-BR"/>
          </w:rPr>
          <w:t xml:space="preserve"> </w:t>
        </w:r>
        <w:proofErr w:type="spellStart"/>
        <w:r w:rsidRPr="00B61F8C">
          <w:rPr>
            <w:rFonts w:ascii="Arial" w:eastAsia="Times New Roman" w:hAnsi="Arial" w:cs="Arial"/>
            <w:b/>
            <w:bCs/>
            <w:color w:val="000000"/>
            <w:sz w:val="24"/>
            <w:szCs w:val="24"/>
            <w:bdr w:val="none" w:sz="0" w:space="0" w:color="auto" w:frame="1"/>
            <w:lang w:eastAsia="pt-BR"/>
          </w:rPr>
          <w:t>Pontormo</w:t>
        </w:r>
        <w:proofErr w:type="spellEnd"/>
        <w:r w:rsidRPr="00B61F8C">
          <w:rPr>
            <w:rFonts w:ascii="Arial" w:eastAsia="Times New Roman" w:hAnsi="Arial" w:cs="Arial"/>
            <w:b/>
            <w:color w:val="000000"/>
            <w:sz w:val="24"/>
            <w:szCs w:val="24"/>
            <w:lang w:eastAsia="pt-BR"/>
          </w:rPr>
          <w:t xml:space="preserve"> (1494-1557), nascido </w:t>
        </w:r>
        <w:proofErr w:type="spellStart"/>
        <w:r w:rsidRPr="00B61F8C">
          <w:rPr>
            <w:rFonts w:ascii="Arial" w:eastAsia="Times New Roman" w:hAnsi="Arial" w:cs="Arial"/>
            <w:b/>
            <w:color w:val="000000"/>
            <w:sz w:val="24"/>
            <w:szCs w:val="24"/>
            <w:lang w:eastAsia="pt-BR"/>
          </w:rPr>
          <w:t>Jacopo</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Carucci</w:t>
        </w:r>
        <w:proofErr w:type="spellEnd"/>
        <w:r w:rsidRPr="00B61F8C">
          <w:rPr>
            <w:rFonts w:ascii="Arial" w:eastAsia="Times New Roman" w:hAnsi="Arial" w:cs="Arial"/>
            <w:b/>
            <w:color w:val="000000"/>
            <w:sz w:val="24"/>
            <w:szCs w:val="24"/>
            <w:lang w:eastAsia="pt-BR"/>
          </w:rPr>
          <w:t xml:space="preserve">, foi um pintor italiano da Escola Florentina. Famoso pelo uso de poses contorcidas, perspectiva distorcida cores marcadamente incomuns e peculiares, que pareciam espelhar seu temperamento neurótico e inquieto. Pintou somente em Florença, com o patrocínio da Família Médici. Em 1522, com a peste em Florença, </w:t>
        </w:r>
        <w:proofErr w:type="spellStart"/>
        <w:r w:rsidRPr="00B61F8C">
          <w:rPr>
            <w:rFonts w:ascii="Arial" w:eastAsia="Times New Roman" w:hAnsi="Arial" w:cs="Arial"/>
            <w:b/>
            <w:color w:val="000000"/>
            <w:sz w:val="24"/>
            <w:szCs w:val="24"/>
            <w:lang w:eastAsia="pt-BR"/>
          </w:rPr>
          <w:t>Pontormo</w:t>
        </w:r>
        <w:proofErr w:type="spellEnd"/>
        <w:r w:rsidRPr="00B61F8C">
          <w:rPr>
            <w:rFonts w:ascii="Arial" w:eastAsia="Times New Roman" w:hAnsi="Arial" w:cs="Arial"/>
            <w:b/>
            <w:color w:val="000000"/>
            <w:sz w:val="24"/>
            <w:szCs w:val="24"/>
            <w:lang w:eastAsia="pt-BR"/>
          </w:rPr>
          <w:t xml:space="preserve"> partiu para </w:t>
        </w:r>
        <w:proofErr w:type="spellStart"/>
        <w:r w:rsidRPr="00B61F8C">
          <w:rPr>
            <w:rFonts w:ascii="Arial" w:eastAsia="Times New Roman" w:hAnsi="Arial" w:cs="Arial"/>
            <w:b/>
            <w:color w:val="000000"/>
            <w:sz w:val="24"/>
            <w:szCs w:val="24"/>
            <w:lang w:eastAsia="pt-BR"/>
          </w:rPr>
          <w:t>Certosa</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di</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Galuzzo</w:t>
        </w:r>
        <w:proofErr w:type="spellEnd"/>
        <w:r w:rsidRPr="00B61F8C">
          <w:rPr>
            <w:rFonts w:ascii="Arial" w:eastAsia="Times New Roman" w:hAnsi="Arial" w:cs="Arial"/>
            <w:b/>
            <w:color w:val="000000"/>
            <w:sz w:val="24"/>
            <w:szCs w:val="24"/>
            <w:lang w:eastAsia="pt-BR"/>
          </w:rPr>
          <w:t xml:space="preserve">, um monastério da Ordem dos Cartuxos, onde pintou uma série de afrescos. O grande altar construído por </w:t>
        </w:r>
        <w:proofErr w:type="spellStart"/>
        <w:r w:rsidRPr="00B61F8C">
          <w:rPr>
            <w:rFonts w:ascii="Arial" w:eastAsia="Times New Roman" w:hAnsi="Arial" w:cs="Arial"/>
            <w:b/>
            <w:color w:val="000000"/>
            <w:sz w:val="24"/>
            <w:szCs w:val="24"/>
            <w:lang w:eastAsia="pt-BR"/>
          </w:rPr>
          <w:t>Brunelleschi</w:t>
        </w:r>
        <w:proofErr w:type="spellEnd"/>
        <w:r w:rsidRPr="00B61F8C">
          <w:rPr>
            <w:rFonts w:ascii="Arial" w:eastAsia="Times New Roman" w:hAnsi="Arial" w:cs="Arial"/>
            <w:b/>
            <w:color w:val="000000"/>
            <w:sz w:val="24"/>
            <w:szCs w:val="24"/>
            <w:lang w:eastAsia="pt-BR"/>
          </w:rPr>
          <w:t xml:space="preserve"> para a Capela </w:t>
        </w:r>
        <w:proofErr w:type="spellStart"/>
        <w:r w:rsidRPr="00B61F8C">
          <w:rPr>
            <w:rFonts w:ascii="Arial" w:eastAsia="Times New Roman" w:hAnsi="Arial" w:cs="Arial"/>
            <w:b/>
            <w:color w:val="000000"/>
            <w:sz w:val="24"/>
            <w:szCs w:val="24"/>
            <w:lang w:eastAsia="pt-BR"/>
          </w:rPr>
          <w:t>Capponi</w:t>
        </w:r>
        <w:proofErr w:type="spellEnd"/>
        <w:r w:rsidRPr="00B61F8C">
          <w:rPr>
            <w:rFonts w:ascii="Arial" w:eastAsia="Times New Roman" w:hAnsi="Arial" w:cs="Arial"/>
            <w:b/>
            <w:color w:val="000000"/>
            <w:sz w:val="24"/>
            <w:szCs w:val="24"/>
            <w:lang w:eastAsia="pt-BR"/>
          </w:rPr>
          <w:t xml:space="preserve">, na Igreja de Santa Felicita, em Florença, é considerada sua obra-prima. Seu estilo compartilhava com o maneirismo de </w:t>
        </w:r>
        <w:proofErr w:type="spellStart"/>
        <w:r w:rsidRPr="00B61F8C">
          <w:rPr>
            <w:rFonts w:ascii="Arial" w:eastAsia="Times New Roman" w:hAnsi="Arial" w:cs="Arial"/>
            <w:b/>
            <w:color w:val="000000"/>
            <w:sz w:val="24"/>
            <w:szCs w:val="24"/>
            <w:lang w:eastAsia="pt-BR"/>
          </w:rPr>
          <w:t>Rosso</w:t>
        </w:r>
        <w:proofErr w:type="spellEnd"/>
        <w:r w:rsidRPr="00B61F8C">
          <w:rPr>
            <w:rFonts w:ascii="Arial" w:eastAsia="Times New Roman" w:hAnsi="Arial" w:cs="Arial"/>
            <w:b/>
            <w:color w:val="000000"/>
            <w:sz w:val="24"/>
            <w:szCs w:val="24"/>
            <w:lang w:eastAsia="pt-BR"/>
          </w:rPr>
          <w:t xml:space="preserve"> Fiorentino e </w:t>
        </w:r>
        <w:proofErr w:type="spellStart"/>
        <w:r w:rsidRPr="00B61F8C">
          <w:rPr>
            <w:rFonts w:ascii="Arial" w:eastAsia="Times New Roman" w:hAnsi="Arial" w:cs="Arial"/>
            <w:b/>
            <w:color w:val="000000"/>
            <w:sz w:val="24"/>
            <w:szCs w:val="24"/>
            <w:lang w:eastAsia="pt-BR"/>
          </w:rPr>
          <w:t>Parmigianino</w:t>
        </w:r>
        <w:proofErr w:type="spellEnd"/>
        <w:r w:rsidRPr="00B61F8C">
          <w:rPr>
            <w:rFonts w:ascii="Arial" w:eastAsia="Times New Roman" w:hAnsi="Arial" w:cs="Arial"/>
            <w:b/>
            <w:color w:val="000000"/>
            <w:sz w:val="24"/>
            <w:szCs w:val="24"/>
            <w:lang w:eastAsia="pt-BR"/>
          </w:rPr>
          <w:t>. De alguma forma, antecipou o Barroco e as tensões de El Greco.</w:t>
        </w:r>
      </w:ins>
    </w:p>
    <w:p w:rsidR="00B61F8C" w:rsidRPr="00B61F8C" w:rsidRDefault="00B61F8C" w:rsidP="00B61F8C">
      <w:pPr>
        <w:shd w:val="clear" w:color="auto" w:fill="FFFFFF"/>
        <w:spacing w:line="240" w:lineRule="auto"/>
        <w:textAlignment w:val="baseline"/>
        <w:rPr>
          <w:ins w:id="69" w:author="Unknown"/>
          <w:rFonts w:ascii="Arial" w:eastAsia="Times New Roman" w:hAnsi="Arial" w:cs="Arial"/>
          <w:b/>
          <w:color w:val="000000"/>
          <w:sz w:val="24"/>
          <w:szCs w:val="24"/>
          <w:lang w:eastAsia="pt-BR"/>
        </w:rPr>
      </w:pPr>
      <w:ins w:id="70" w:author="Unknown">
        <w:r w:rsidRPr="00B61F8C">
          <w:rPr>
            <w:rFonts w:ascii="Arial" w:eastAsia="Times New Roman" w:hAnsi="Arial" w:cs="Arial"/>
            <w:b/>
            <w:noProof/>
            <w:color w:val="000000"/>
            <w:sz w:val="24"/>
            <w:szCs w:val="24"/>
            <w:lang w:eastAsia="pt-BR"/>
          </w:rPr>
          <w:drawing>
            <wp:inline distT="0" distB="0" distL="0" distR="0" wp14:anchorId="6461CF89" wp14:editId="17639489">
              <wp:extent cx="1428750" cy="1428750"/>
              <wp:effectExtent l="0" t="0" r="0" b="0"/>
              <wp:docPr id="11" name="Imagem 11" descr="https://www.historiadasartes.com/wp-content/uploads/2015/10/11.34CeiaEmau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historiadasartes.com/wp-content/uploads/2015/10/11.34CeiaEmaus-150x15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71" w:author="Unknown"/>
          <w:rFonts w:ascii="Arial" w:eastAsia="Times New Roman" w:hAnsi="Arial" w:cs="Arial"/>
          <w:b/>
          <w:color w:val="000000"/>
          <w:sz w:val="24"/>
          <w:szCs w:val="24"/>
          <w:lang w:eastAsia="pt-BR"/>
        </w:rPr>
      </w:pPr>
      <w:proofErr w:type="spellStart"/>
      <w:ins w:id="72" w:author="Unknown">
        <w:r w:rsidRPr="00B61F8C">
          <w:rPr>
            <w:rFonts w:ascii="Arial" w:eastAsia="Times New Roman" w:hAnsi="Arial" w:cs="Arial"/>
            <w:b/>
            <w:bCs/>
            <w:color w:val="000000"/>
            <w:sz w:val="24"/>
            <w:szCs w:val="24"/>
            <w:bdr w:val="none" w:sz="0" w:space="0" w:color="auto" w:frame="1"/>
            <w:lang w:eastAsia="pt-BR"/>
          </w:rPr>
          <w:t>Parmgianino</w:t>
        </w:r>
        <w:proofErr w:type="spellEnd"/>
        <w:r w:rsidRPr="00B61F8C">
          <w:rPr>
            <w:rFonts w:ascii="Arial" w:eastAsia="Times New Roman" w:hAnsi="Arial" w:cs="Arial"/>
            <w:b/>
            <w:color w:val="000000"/>
            <w:sz w:val="24"/>
            <w:szCs w:val="24"/>
            <w:lang w:eastAsia="pt-BR"/>
          </w:rPr>
          <w:t xml:space="preserve"> (1503-1540), nascido </w:t>
        </w:r>
        <w:proofErr w:type="spellStart"/>
        <w:r w:rsidRPr="00B61F8C">
          <w:rPr>
            <w:rFonts w:ascii="Arial" w:eastAsia="Times New Roman" w:hAnsi="Arial" w:cs="Arial"/>
            <w:b/>
            <w:color w:val="000000"/>
            <w:sz w:val="24"/>
            <w:szCs w:val="24"/>
            <w:lang w:eastAsia="pt-BR"/>
          </w:rPr>
          <w:t>Girolano</w:t>
        </w:r>
        <w:proofErr w:type="spellEnd"/>
        <w:r w:rsidRPr="00B61F8C">
          <w:rPr>
            <w:rFonts w:ascii="Arial" w:eastAsia="Times New Roman" w:hAnsi="Arial" w:cs="Arial"/>
            <w:b/>
            <w:color w:val="000000"/>
            <w:sz w:val="24"/>
            <w:szCs w:val="24"/>
            <w:lang w:eastAsia="pt-BR"/>
          </w:rPr>
          <w:t xml:space="preserve"> Francesco Maria </w:t>
        </w:r>
        <w:proofErr w:type="spellStart"/>
        <w:r w:rsidRPr="00B61F8C">
          <w:rPr>
            <w:rFonts w:ascii="Arial" w:eastAsia="Times New Roman" w:hAnsi="Arial" w:cs="Arial"/>
            <w:b/>
            <w:color w:val="000000"/>
            <w:sz w:val="24"/>
            <w:szCs w:val="24"/>
            <w:lang w:eastAsia="pt-BR"/>
          </w:rPr>
          <w:t>Mazzolla</w:t>
        </w:r>
        <w:proofErr w:type="spellEnd"/>
        <w:r w:rsidRPr="00B61F8C">
          <w:rPr>
            <w:rFonts w:ascii="Arial" w:eastAsia="Times New Roman" w:hAnsi="Arial" w:cs="Arial"/>
            <w:b/>
            <w:color w:val="000000"/>
            <w:sz w:val="24"/>
            <w:szCs w:val="24"/>
            <w:lang w:eastAsia="pt-BR"/>
          </w:rPr>
          <w:t xml:space="preserve">, foi influenciado pela obra de Rafael e Michelangelo, afastou o seu conceito de beleza da realidade observável e natural. Para ele, a função da arte era </w:t>
        </w:r>
        <w:r w:rsidRPr="00B61F8C">
          <w:rPr>
            <w:rFonts w:ascii="Arial" w:eastAsia="Times New Roman" w:hAnsi="Arial" w:cs="Arial"/>
            <w:b/>
            <w:color w:val="000000"/>
            <w:sz w:val="24"/>
            <w:szCs w:val="24"/>
            <w:lang w:eastAsia="pt-BR"/>
          </w:rPr>
          <w:lastRenderedPageBreak/>
          <w:t xml:space="preserve">transmitir sensações estranhas e excitantes, para o que teria de criar um necessário artificialismo. Assimilaria de </w:t>
        </w:r>
        <w:proofErr w:type="spellStart"/>
        <w:r w:rsidRPr="00B61F8C">
          <w:rPr>
            <w:rFonts w:ascii="Arial" w:eastAsia="Times New Roman" w:hAnsi="Arial" w:cs="Arial"/>
            <w:b/>
            <w:color w:val="000000"/>
            <w:sz w:val="24"/>
            <w:szCs w:val="24"/>
            <w:lang w:eastAsia="pt-BR"/>
          </w:rPr>
          <w:t>Correggio</w:t>
        </w:r>
        <w:proofErr w:type="spellEnd"/>
        <w:r w:rsidRPr="00B61F8C">
          <w:rPr>
            <w:rFonts w:ascii="Arial" w:eastAsia="Times New Roman" w:hAnsi="Arial" w:cs="Arial"/>
            <w:b/>
            <w:color w:val="000000"/>
            <w:sz w:val="24"/>
            <w:szCs w:val="24"/>
            <w:lang w:eastAsia="pt-BR"/>
          </w:rPr>
          <w:t xml:space="preserve"> o classicismo, convertendo-o em maneirismo, mantendo o ilusionismo do primeiro, mas traduzindo-o em modelos mais decorativos e com maior vitalidade das formas.</w:t>
        </w:r>
      </w:ins>
    </w:p>
    <w:p w:rsidR="00B61F8C" w:rsidRPr="00B61F8C" w:rsidRDefault="00B61F8C" w:rsidP="00B61F8C">
      <w:pPr>
        <w:shd w:val="clear" w:color="auto" w:fill="FFFFFF"/>
        <w:spacing w:line="240" w:lineRule="auto"/>
        <w:textAlignment w:val="baseline"/>
        <w:rPr>
          <w:ins w:id="73" w:author="Unknown"/>
          <w:rFonts w:ascii="Arial" w:eastAsia="Times New Roman" w:hAnsi="Arial" w:cs="Arial"/>
          <w:b/>
          <w:color w:val="000000"/>
          <w:sz w:val="24"/>
          <w:szCs w:val="24"/>
          <w:lang w:eastAsia="pt-BR"/>
        </w:rPr>
      </w:pPr>
      <w:ins w:id="74" w:author="Unknown">
        <w:r w:rsidRPr="00B61F8C">
          <w:rPr>
            <w:rFonts w:ascii="Arial" w:eastAsia="Times New Roman" w:hAnsi="Arial" w:cs="Arial"/>
            <w:b/>
            <w:noProof/>
            <w:color w:val="000000"/>
            <w:sz w:val="24"/>
            <w:szCs w:val="24"/>
            <w:lang w:eastAsia="pt-BR"/>
          </w:rPr>
          <w:drawing>
            <wp:inline distT="0" distB="0" distL="0" distR="0" wp14:anchorId="62461679" wp14:editId="35D8FD78">
              <wp:extent cx="1428750" cy="1428750"/>
              <wp:effectExtent l="0" t="0" r="0" b="0"/>
              <wp:docPr id="12" name="Imagem 12" descr="https://www.historiadasartes.com/wp-content/uploads/2015/10/11.35ParmigianinoMadonna-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historiadasartes.com/wp-content/uploads/2015/10/11.35ParmigianinoMadonna-150x15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75" w:author="Unknown"/>
          <w:rFonts w:ascii="Arial" w:eastAsia="Times New Roman" w:hAnsi="Arial" w:cs="Arial"/>
          <w:b/>
          <w:color w:val="000000"/>
          <w:sz w:val="24"/>
          <w:szCs w:val="24"/>
          <w:lang w:eastAsia="pt-BR"/>
        </w:rPr>
      </w:pPr>
      <w:ins w:id="76" w:author="Unknown">
        <w:r w:rsidRPr="00B61F8C">
          <w:rPr>
            <w:rFonts w:ascii="Arial" w:eastAsia="Times New Roman" w:hAnsi="Arial" w:cs="Arial"/>
            <w:b/>
            <w:color w:val="000000"/>
            <w:sz w:val="24"/>
            <w:szCs w:val="24"/>
            <w:lang w:eastAsia="pt-BR"/>
          </w:rPr>
          <w:fldChar w:fldCharType="begin"/>
        </w:r>
        <w:r w:rsidRPr="00B61F8C">
          <w:rPr>
            <w:rFonts w:ascii="Arial" w:eastAsia="Times New Roman" w:hAnsi="Arial" w:cs="Arial"/>
            <w:b/>
            <w:color w:val="000000"/>
            <w:sz w:val="24"/>
            <w:szCs w:val="24"/>
            <w:lang w:eastAsia="pt-BR"/>
          </w:rPr>
          <w:instrText xml:space="preserve"> HYPERLINK "http://www.historiadasartes.com/prazer-em-conhecer/tintoretto/" </w:instrText>
        </w:r>
        <w:r w:rsidRPr="00B61F8C">
          <w:rPr>
            <w:rFonts w:ascii="Arial" w:eastAsia="Times New Roman" w:hAnsi="Arial" w:cs="Arial"/>
            <w:b/>
            <w:color w:val="000000"/>
            <w:sz w:val="24"/>
            <w:szCs w:val="24"/>
            <w:lang w:eastAsia="pt-BR"/>
          </w:rPr>
          <w:fldChar w:fldCharType="separate"/>
        </w:r>
        <w:proofErr w:type="spellStart"/>
        <w:r w:rsidRPr="00B61F8C">
          <w:rPr>
            <w:rFonts w:ascii="Arial" w:eastAsia="Times New Roman" w:hAnsi="Arial" w:cs="Arial"/>
            <w:b/>
            <w:bCs/>
            <w:color w:val="3DC4ED"/>
            <w:sz w:val="24"/>
            <w:szCs w:val="24"/>
            <w:u w:val="single"/>
            <w:bdr w:val="none" w:sz="0" w:space="0" w:color="auto" w:frame="1"/>
            <w:lang w:eastAsia="pt-BR"/>
          </w:rPr>
          <w:t>Tintoretto</w:t>
        </w:r>
        <w:proofErr w:type="spellEnd"/>
        <w:r w:rsidRPr="00B61F8C">
          <w:rPr>
            <w:rFonts w:ascii="Arial" w:eastAsia="Times New Roman" w:hAnsi="Arial" w:cs="Arial"/>
            <w:b/>
            <w:bCs/>
            <w:color w:val="3DC4ED"/>
            <w:sz w:val="24"/>
            <w:szCs w:val="24"/>
            <w:u w:val="single"/>
            <w:bdr w:val="none" w:sz="0" w:space="0" w:color="auto" w:frame="1"/>
            <w:lang w:eastAsia="pt-BR"/>
          </w:rPr>
          <w:t> </w:t>
        </w:r>
        <w:r w:rsidRPr="00B61F8C">
          <w:rPr>
            <w:rFonts w:ascii="Arial" w:eastAsia="Times New Roman" w:hAnsi="Arial" w:cs="Arial"/>
            <w:b/>
            <w:color w:val="000000"/>
            <w:sz w:val="24"/>
            <w:szCs w:val="24"/>
            <w:lang w:eastAsia="pt-BR"/>
          </w:rPr>
          <w:fldChar w:fldCharType="end"/>
        </w:r>
        <w:r w:rsidRPr="00B61F8C">
          <w:rPr>
            <w:rFonts w:ascii="Arial" w:eastAsia="Times New Roman" w:hAnsi="Arial" w:cs="Arial"/>
            <w:b/>
            <w:color w:val="000000"/>
            <w:sz w:val="24"/>
            <w:szCs w:val="24"/>
            <w:lang w:eastAsia="pt-BR"/>
          </w:rPr>
          <w:t xml:space="preserve">(1518-1594) chamava-se </w:t>
        </w:r>
        <w:proofErr w:type="spellStart"/>
        <w:r w:rsidRPr="00B61F8C">
          <w:rPr>
            <w:rFonts w:ascii="Arial" w:eastAsia="Times New Roman" w:hAnsi="Arial" w:cs="Arial"/>
            <w:b/>
            <w:color w:val="000000"/>
            <w:sz w:val="24"/>
            <w:szCs w:val="24"/>
            <w:lang w:eastAsia="pt-BR"/>
          </w:rPr>
          <w:t>Jacopo</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Robusti</w:t>
        </w:r>
        <w:proofErr w:type="spellEnd"/>
        <w:r w:rsidRPr="00B61F8C">
          <w:rPr>
            <w:rFonts w:ascii="Arial" w:eastAsia="Times New Roman" w:hAnsi="Arial" w:cs="Arial"/>
            <w:b/>
            <w:color w:val="000000"/>
            <w:sz w:val="24"/>
            <w:szCs w:val="24"/>
            <w:lang w:eastAsia="pt-BR"/>
          </w:rPr>
          <w:t xml:space="preserve">, apelidado de </w:t>
        </w:r>
        <w:proofErr w:type="spellStart"/>
        <w:r w:rsidRPr="00B61F8C">
          <w:rPr>
            <w:rFonts w:ascii="Arial" w:eastAsia="Times New Roman" w:hAnsi="Arial" w:cs="Arial"/>
            <w:b/>
            <w:color w:val="000000"/>
            <w:sz w:val="24"/>
            <w:szCs w:val="24"/>
            <w:lang w:eastAsia="pt-BR"/>
          </w:rPr>
          <w:t>Tintoretto</w:t>
        </w:r>
        <w:proofErr w:type="spellEnd"/>
        <w:r w:rsidRPr="00B61F8C">
          <w:rPr>
            <w:rFonts w:ascii="Arial" w:eastAsia="Times New Roman" w:hAnsi="Arial" w:cs="Arial"/>
            <w:b/>
            <w:color w:val="000000"/>
            <w:sz w:val="24"/>
            <w:szCs w:val="24"/>
            <w:lang w:eastAsia="pt-BR"/>
          </w:rPr>
          <w:t xml:space="preserve">, também estava cansado da beleza simples nas formas e cores que </w:t>
        </w:r>
        <w:proofErr w:type="spellStart"/>
        <w:r w:rsidRPr="00B61F8C">
          <w:rPr>
            <w:rFonts w:ascii="Arial" w:eastAsia="Times New Roman" w:hAnsi="Arial" w:cs="Arial"/>
            <w:b/>
            <w:color w:val="000000"/>
            <w:sz w:val="24"/>
            <w:szCs w:val="24"/>
            <w:lang w:eastAsia="pt-BR"/>
          </w:rPr>
          <w:t>Ticiano</w:t>
        </w:r>
        <w:proofErr w:type="spellEnd"/>
        <w:r w:rsidRPr="00B61F8C">
          <w:rPr>
            <w:rFonts w:ascii="Arial" w:eastAsia="Times New Roman" w:hAnsi="Arial" w:cs="Arial"/>
            <w:b/>
            <w:color w:val="000000"/>
            <w:sz w:val="24"/>
            <w:szCs w:val="24"/>
            <w:lang w:eastAsia="pt-BR"/>
          </w:rPr>
          <w:t xml:space="preserve"> havia mostrado aos venezianos. Resolveu contar suas histórias de maneira diferente e fazer com que o espectador sentisse a emoção e o drama intenso dos eventos que pintava. Por sua energia fenomenal em pintar, foi chamado Il Furioso, e sua dramática utilização da perspectiva e dos efeitos da luz fez dele um dos precursores do Barroco. Seu pai, </w:t>
        </w:r>
        <w:proofErr w:type="spellStart"/>
        <w:r w:rsidRPr="00B61F8C">
          <w:rPr>
            <w:rFonts w:ascii="Arial" w:eastAsia="Times New Roman" w:hAnsi="Arial" w:cs="Arial"/>
            <w:b/>
            <w:color w:val="000000"/>
            <w:sz w:val="24"/>
            <w:szCs w:val="24"/>
            <w:lang w:eastAsia="pt-BR"/>
          </w:rPr>
          <w:t>Battista</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Comin</w:t>
        </w:r>
        <w:proofErr w:type="spellEnd"/>
        <w:r w:rsidRPr="00B61F8C">
          <w:rPr>
            <w:rFonts w:ascii="Arial" w:eastAsia="Times New Roman" w:hAnsi="Arial" w:cs="Arial"/>
            <w:b/>
            <w:color w:val="000000"/>
            <w:sz w:val="24"/>
            <w:szCs w:val="24"/>
            <w:lang w:eastAsia="pt-BR"/>
          </w:rPr>
          <w:t>, trabalhava tingindo seda, o que lhe valeu o apelido.</w:t>
        </w:r>
      </w:ins>
    </w:p>
    <w:p w:rsidR="00B61F8C" w:rsidRPr="00B61F8C" w:rsidRDefault="00B61F8C" w:rsidP="00B61F8C">
      <w:pPr>
        <w:shd w:val="clear" w:color="auto" w:fill="FFFFFF"/>
        <w:spacing w:after="300" w:line="240" w:lineRule="auto"/>
        <w:jc w:val="both"/>
        <w:textAlignment w:val="baseline"/>
        <w:rPr>
          <w:ins w:id="77" w:author="Unknown"/>
          <w:rFonts w:ascii="Arial" w:eastAsia="Times New Roman" w:hAnsi="Arial" w:cs="Arial"/>
          <w:b/>
          <w:color w:val="000000"/>
          <w:sz w:val="24"/>
          <w:szCs w:val="24"/>
          <w:lang w:eastAsia="pt-BR"/>
        </w:rPr>
      </w:pPr>
      <w:ins w:id="78" w:author="Unknown">
        <w:r w:rsidRPr="00B61F8C">
          <w:rPr>
            <w:rFonts w:ascii="Arial" w:eastAsia="Times New Roman" w:hAnsi="Arial" w:cs="Arial"/>
            <w:b/>
            <w:color w:val="000000"/>
            <w:sz w:val="24"/>
            <w:szCs w:val="24"/>
            <w:lang w:eastAsia="pt-BR"/>
          </w:rPr>
          <w:t xml:space="preserve">O que distingue a pintura de </w:t>
        </w:r>
        <w:proofErr w:type="spellStart"/>
        <w:r w:rsidRPr="00B61F8C">
          <w:rPr>
            <w:rFonts w:ascii="Arial" w:eastAsia="Times New Roman" w:hAnsi="Arial" w:cs="Arial"/>
            <w:b/>
            <w:color w:val="000000"/>
            <w:sz w:val="24"/>
            <w:szCs w:val="24"/>
            <w:lang w:eastAsia="pt-BR"/>
          </w:rPr>
          <w:t>Tintoretto</w:t>
        </w:r>
        <w:proofErr w:type="spellEnd"/>
        <w:r w:rsidRPr="00B61F8C">
          <w:rPr>
            <w:rFonts w:ascii="Arial" w:eastAsia="Times New Roman" w:hAnsi="Arial" w:cs="Arial"/>
            <w:b/>
            <w:color w:val="000000"/>
            <w:sz w:val="24"/>
            <w:szCs w:val="24"/>
            <w:lang w:eastAsia="pt-BR"/>
          </w:rPr>
          <w:t xml:space="preserve"> de qualquer outro pintor á a sua carga energética e a sua capacidade para tornar plausível o visionário. E se essa energia se liberta, enche de vida os seus personagens e transmite às cenas uma força sobrenatural e porque, perante o frio esteticismo dos </w:t>
        </w:r>
        <w:proofErr w:type="gramStart"/>
        <w:r w:rsidRPr="00B61F8C">
          <w:rPr>
            <w:rFonts w:ascii="Arial" w:eastAsia="Times New Roman" w:hAnsi="Arial" w:cs="Arial"/>
            <w:b/>
            <w:color w:val="000000"/>
            <w:sz w:val="24"/>
            <w:szCs w:val="24"/>
            <w:lang w:eastAsia="pt-BR"/>
          </w:rPr>
          <w:t>maneiristas centro-italianos</w:t>
        </w:r>
        <w:proofErr w:type="gramEnd"/>
        <w:r w:rsidRPr="00B61F8C">
          <w:rPr>
            <w:rFonts w:ascii="Arial" w:eastAsia="Times New Roman" w:hAnsi="Arial" w:cs="Arial"/>
            <w:b/>
            <w:color w:val="000000"/>
            <w:sz w:val="24"/>
            <w:szCs w:val="24"/>
            <w:lang w:eastAsia="pt-BR"/>
          </w:rPr>
          <w:t xml:space="preserve">, cada vez mais encerrados em questões formais, cada vez mais afastados dos acontecimentos interiores, </w:t>
        </w:r>
        <w:proofErr w:type="spellStart"/>
        <w:r w:rsidRPr="00B61F8C">
          <w:rPr>
            <w:rFonts w:ascii="Arial" w:eastAsia="Times New Roman" w:hAnsi="Arial" w:cs="Arial"/>
            <w:b/>
            <w:color w:val="000000"/>
            <w:sz w:val="24"/>
            <w:szCs w:val="24"/>
            <w:lang w:eastAsia="pt-BR"/>
          </w:rPr>
          <w:t>Tintoretto</w:t>
        </w:r>
        <w:proofErr w:type="spellEnd"/>
        <w:r w:rsidRPr="00B61F8C">
          <w:rPr>
            <w:rFonts w:ascii="Arial" w:eastAsia="Times New Roman" w:hAnsi="Arial" w:cs="Arial"/>
            <w:b/>
            <w:color w:val="000000"/>
            <w:sz w:val="24"/>
            <w:szCs w:val="24"/>
            <w:lang w:eastAsia="pt-BR"/>
          </w:rPr>
          <w:t xml:space="preserve"> pensa que o fato artístico não se esgota em si próprio, mas que tem como fim primordial a comunicação, e ainda mais, a persuasão. Ele soube captar em Michelangelo o que aqueles que lhe foram mais próximos não puderam ver: a tensão criadora, a autenticidade, o valor significativo da forma.</w:t>
        </w:r>
      </w:ins>
    </w:p>
    <w:p w:rsidR="00B61F8C" w:rsidRPr="00B61F8C" w:rsidRDefault="00B61F8C" w:rsidP="00B61F8C">
      <w:pPr>
        <w:shd w:val="clear" w:color="auto" w:fill="FFFFFF"/>
        <w:spacing w:after="0" w:line="240" w:lineRule="auto"/>
        <w:textAlignment w:val="baseline"/>
        <w:rPr>
          <w:ins w:id="79" w:author="Unknown"/>
          <w:rFonts w:ascii="Arial" w:eastAsia="Times New Roman" w:hAnsi="Arial" w:cs="Arial"/>
          <w:b/>
          <w:color w:val="000000"/>
          <w:sz w:val="24"/>
          <w:szCs w:val="24"/>
          <w:lang w:eastAsia="pt-BR"/>
        </w:rPr>
      </w:pPr>
      <w:ins w:id="80" w:author="Unknown">
        <w:r w:rsidRPr="00B61F8C">
          <w:rPr>
            <w:rFonts w:ascii="Arial" w:eastAsia="Times New Roman" w:hAnsi="Arial" w:cs="Arial"/>
            <w:b/>
            <w:noProof/>
            <w:color w:val="000000"/>
            <w:sz w:val="24"/>
            <w:szCs w:val="24"/>
            <w:lang w:eastAsia="pt-BR"/>
          </w:rPr>
          <w:drawing>
            <wp:inline distT="0" distB="0" distL="0" distR="0" wp14:anchorId="6080B271" wp14:editId="444A8EB0">
              <wp:extent cx="1428750" cy="1428750"/>
              <wp:effectExtent l="0" t="0" r="0" b="0"/>
              <wp:docPr id="13" name="Imagem 13" descr="https://www.historiadasartes.com/wp-content/uploads/2015/10/11.26SaoJorgeDraga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historiadasartes.com/wp-content/uploads/2015/10/11.26SaoJorgeDragao-150x15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81" w:author="Unknown"/>
          <w:rFonts w:ascii="Arial" w:eastAsia="Times New Roman" w:hAnsi="Arial" w:cs="Arial"/>
          <w:b/>
          <w:color w:val="000000"/>
          <w:sz w:val="24"/>
          <w:szCs w:val="24"/>
          <w:lang w:eastAsia="pt-BR"/>
        </w:rPr>
      </w:pPr>
      <w:ins w:id="82" w:author="Unknown">
        <w:r w:rsidRPr="00B61F8C">
          <w:rPr>
            <w:rFonts w:ascii="Arial" w:eastAsia="Times New Roman" w:hAnsi="Arial" w:cs="Arial"/>
            <w:b/>
            <w:noProof/>
            <w:color w:val="000000"/>
            <w:sz w:val="24"/>
            <w:szCs w:val="24"/>
            <w:lang w:eastAsia="pt-BR"/>
          </w:rPr>
          <w:lastRenderedPageBreak/>
          <w:drawing>
            <wp:inline distT="0" distB="0" distL="0" distR="0" wp14:anchorId="7B50D684" wp14:editId="67428B53">
              <wp:extent cx="1428750" cy="1428750"/>
              <wp:effectExtent l="0" t="0" r="0" b="0"/>
              <wp:docPr id="14" name="Imagem 14" descr="https://www.historiadasartes.com/wp-content/uploads/2015/10/11.27ReencontroSaoMarco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historiadasartes.com/wp-content/uploads/2015/10/11.27ReencontroSaoMarcos-150x15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83" w:author="Unknown"/>
          <w:rFonts w:ascii="Arial" w:eastAsia="Times New Roman" w:hAnsi="Arial" w:cs="Arial"/>
          <w:b/>
          <w:color w:val="000000"/>
          <w:sz w:val="24"/>
          <w:szCs w:val="24"/>
          <w:lang w:eastAsia="pt-BR"/>
        </w:rPr>
      </w:pPr>
      <w:ins w:id="84" w:author="Unknown">
        <w:r w:rsidRPr="00B61F8C">
          <w:rPr>
            <w:rFonts w:ascii="Arial" w:eastAsia="Times New Roman" w:hAnsi="Arial" w:cs="Arial"/>
            <w:b/>
            <w:noProof/>
            <w:color w:val="000000"/>
            <w:sz w:val="24"/>
            <w:szCs w:val="24"/>
            <w:lang w:eastAsia="pt-BR"/>
          </w:rPr>
          <w:drawing>
            <wp:inline distT="0" distB="0" distL="0" distR="0" wp14:anchorId="7EE7D547" wp14:editId="1EEDF4BD">
              <wp:extent cx="1428750" cy="1428750"/>
              <wp:effectExtent l="0" t="0" r="0" b="0"/>
              <wp:docPr id="15" name="Imagem 15" descr="https://www.historiadasartes.com/wp-content/uploads/2018/03/m_Tintoretto_JoseMulherPutifar-1-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historiadasartes.com/wp-content/uploads/2018/03/m_Tintoretto_JoseMulherPutifar-1-150x15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85" w:author="Unknown"/>
          <w:rFonts w:ascii="Arial" w:eastAsia="Times New Roman" w:hAnsi="Arial" w:cs="Arial"/>
          <w:b/>
          <w:color w:val="000000"/>
          <w:sz w:val="24"/>
          <w:szCs w:val="24"/>
          <w:lang w:eastAsia="pt-BR"/>
        </w:rPr>
      </w:pPr>
      <w:ins w:id="86" w:author="Unknown">
        <w:r w:rsidRPr="00B61F8C">
          <w:rPr>
            <w:rFonts w:ascii="Arial" w:eastAsia="Times New Roman" w:hAnsi="Arial" w:cs="Arial"/>
            <w:b/>
            <w:noProof/>
            <w:color w:val="000000"/>
            <w:sz w:val="24"/>
            <w:szCs w:val="24"/>
            <w:lang w:eastAsia="pt-BR"/>
          </w:rPr>
          <w:drawing>
            <wp:inline distT="0" distB="0" distL="0" distR="0" wp14:anchorId="29D2B886" wp14:editId="13FDB98F">
              <wp:extent cx="1428750" cy="1428750"/>
              <wp:effectExtent l="0" t="0" r="0" b="0"/>
              <wp:docPr id="16" name="Imagem 16" descr="https://www.historiadasartes.com/wp-content/uploads/2018/03/m_TintorettoMusa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historiadasartes.com/wp-content/uploads/2018/03/m_TintorettoMusas-150x15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87" w:author="Unknown"/>
          <w:rFonts w:ascii="Arial" w:eastAsia="Times New Roman" w:hAnsi="Arial" w:cs="Arial"/>
          <w:b/>
          <w:color w:val="000000"/>
          <w:sz w:val="24"/>
          <w:szCs w:val="24"/>
          <w:lang w:eastAsia="pt-BR"/>
        </w:rPr>
      </w:pPr>
      <w:ins w:id="88" w:author="Unknown">
        <w:r w:rsidRPr="00B61F8C">
          <w:rPr>
            <w:rFonts w:ascii="Arial" w:eastAsia="Times New Roman" w:hAnsi="Arial" w:cs="Arial"/>
            <w:b/>
            <w:noProof/>
            <w:color w:val="000000"/>
            <w:sz w:val="24"/>
            <w:szCs w:val="24"/>
            <w:lang w:eastAsia="pt-BR"/>
          </w:rPr>
          <w:drawing>
            <wp:inline distT="0" distB="0" distL="0" distR="0" wp14:anchorId="07C4645E" wp14:editId="144B0D38">
              <wp:extent cx="1428750" cy="1428750"/>
              <wp:effectExtent l="0" t="0" r="0" b="0"/>
              <wp:docPr id="17" name="Imagem 17" descr="https://www.historiadasartes.com/wp-content/uploads/2018/03/m_TintorettoOrigemViaLactea-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historiadasartes.com/wp-content/uploads/2018/03/m_TintorettoOrigemViaLactea-150x15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89" w:author="Unknown"/>
          <w:rFonts w:ascii="Arial" w:eastAsia="Times New Roman" w:hAnsi="Arial" w:cs="Arial"/>
          <w:b/>
          <w:color w:val="000000"/>
          <w:sz w:val="24"/>
          <w:szCs w:val="24"/>
          <w:lang w:eastAsia="pt-BR"/>
        </w:rPr>
      </w:pPr>
      <w:ins w:id="90" w:author="Unknown">
        <w:r w:rsidRPr="00B61F8C">
          <w:rPr>
            <w:rFonts w:ascii="Arial" w:eastAsia="Times New Roman" w:hAnsi="Arial" w:cs="Arial"/>
            <w:b/>
            <w:noProof/>
            <w:color w:val="000000"/>
            <w:sz w:val="24"/>
            <w:szCs w:val="24"/>
            <w:lang w:eastAsia="pt-BR"/>
          </w:rPr>
          <w:drawing>
            <wp:inline distT="0" distB="0" distL="0" distR="0" wp14:anchorId="1E46D11F" wp14:editId="1DD15972">
              <wp:extent cx="1428750" cy="1428750"/>
              <wp:effectExtent l="0" t="0" r="0" b="0"/>
              <wp:docPr id="18" name="Imagem 18" descr="https://www.historiadasartes.com/wp-content/uploads/2018/03/m_TintorettoParais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historiadasartes.com/wp-content/uploads/2018/03/m_TintorettoParaiso-150x15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91" w:author="Unknown"/>
          <w:rFonts w:ascii="Arial" w:eastAsia="Times New Roman" w:hAnsi="Arial" w:cs="Arial"/>
          <w:b/>
          <w:color w:val="000000"/>
          <w:sz w:val="24"/>
          <w:szCs w:val="24"/>
          <w:lang w:eastAsia="pt-BR"/>
        </w:rPr>
      </w:pPr>
      <w:ins w:id="92" w:author="Unknown">
        <w:r w:rsidRPr="00B61F8C">
          <w:rPr>
            <w:rFonts w:ascii="Arial" w:eastAsia="Times New Roman" w:hAnsi="Arial" w:cs="Arial"/>
            <w:b/>
            <w:noProof/>
            <w:color w:val="000000"/>
            <w:sz w:val="24"/>
            <w:szCs w:val="24"/>
            <w:lang w:eastAsia="pt-BR"/>
          </w:rPr>
          <w:drawing>
            <wp:inline distT="0" distB="0" distL="0" distR="0" wp14:anchorId="03613353" wp14:editId="42FAA083">
              <wp:extent cx="1428750" cy="1428750"/>
              <wp:effectExtent l="0" t="0" r="0" b="0"/>
              <wp:docPr id="19" name="Imagem 19" descr="https://www.historiadasartes.com/wp-content/uploads/2018/03/m_TintorettoUltimaCeia-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historiadasartes.com/wp-content/uploads/2018/03/m_TintorettoUltimaCeia-150x15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93" w:author="Unknown"/>
          <w:rFonts w:ascii="Arial" w:eastAsia="Times New Roman" w:hAnsi="Arial" w:cs="Arial"/>
          <w:b/>
          <w:color w:val="000000"/>
          <w:sz w:val="24"/>
          <w:szCs w:val="24"/>
          <w:lang w:eastAsia="pt-BR"/>
        </w:rPr>
      </w:pPr>
      <w:ins w:id="94" w:author="Unknown">
        <w:r w:rsidRPr="00B61F8C">
          <w:rPr>
            <w:rFonts w:ascii="Arial" w:eastAsia="Times New Roman" w:hAnsi="Arial" w:cs="Arial"/>
            <w:b/>
            <w:noProof/>
            <w:color w:val="000000"/>
            <w:sz w:val="24"/>
            <w:szCs w:val="24"/>
            <w:lang w:eastAsia="pt-BR"/>
          </w:rPr>
          <w:lastRenderedPageBreak/>
          <w:drawing>
            <wp:inline distT="0" distB="0" distL="0" distR="0" wp14:anchorId="23ECA59F" wp14:editId="489A8B0B">
              <wp:extent cx="1428750" cy="1428750"/>
              <wp:effectExtent l="0" t="0" r="0" b="0"/>
              <wp:docPr id="20" name="Imagem 20" descr="https://www.historiadasartes.com/wp-content/uploads/2018/03/m_TintorettoAutorretrat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historiadasartes.com/wp-content/uploads/2018/03/m_TintorettoAutorretrato-150x15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95" w:author="Unknown"/>
          <w:rFonts w:ascii="Arial" w:eastAsia="Times New Roman" w:hAnsi="Arial" w:cs="Arial"/>
          <w:b/>
          <w:color w:val="000000"/>
          <w:sz w:val="24"/>
          <w:szCs w:val="24"/>
          <w:lang w:eastAsia="pt-BR"/>
        </w:rPr>
      </w:pPr>
      <w:ins w:id="96" w:author="Unknown">
        <w:r w:rsidRPr="00B61F8C">
          <w:rPr>
            <w:rFonts w:ascii="Arial" w:eastAsia="Times New Roman" w:hAnsi="Arial" w:cs="Arial"/>
            <w:b/>
            <w:color w:val="000000"/>
            <w:sz w:val="24"/>
            <w:szCs w:val="24"/>
            <w:lang w:eastAsia="pt-BR"/>
          </w:rPr>
          <w:fldChar w:fldCharType="begin"/>
        </w:r>
        <w:r w:rsidRPr="00B61F8C">
          <w:rPr>
            <w:rFonts w:ascii="Arial" w:eastAsia="Times New Roman" w:hAnsi="Arial" w:cs="Arial"/>
            <w:b/>
            <w:color w:val="000000"/>
            <w:sz w:val="24"/>
            <w:szCs w:val="24"/>
            <w:lang w:eastAsia="pt-BR"/>
          </w:rPr>
          <w:instrText xml:space="preserve"> HYPERLINK "http://www.historiadasartes.com/prazer-em-conhecer/el-greco/" </w:instrText>
        </w:r>
        <w:r w:rsidRPr="00B61F8C">
          <w:rPr>
            <w:rFonts w:ascii="Arial" w:eastAsia="Times New Roman" w:hAnsi="Arial" w:cs="Arial"/>
            <w:b/>
            <w:color w:val="000000"/>
            <w:sz w:val="24"/>
            <w:szCs w:val="24"/>
            <w:lang w:eastAsia="pt-BR"/>
          </w:rPr>
          <w:fldChar w:fldCharType="separate"/>
        </w:r>
        <w:r w:rsidRPr="00B61F8C">
          <w:rPr>
            <w:rFonts w:ascii="Arial" w:eastAsia="Times New Roman" w:hAnsi="Arial" w:cs="Arial"/>
            <w:b/>
            <w:bCs/>
            <w:color w:val="3DC4ED"/>
            <w:sz w:val="24"/>
            <w:szCs w:val="24"/>
            <w:u w:val="single"/>
            <w:bdr w:val="none" w:sz="0" w:space="0" w:color="auto" w:frame="1"/>
            <w:lang w:eastAsia="pt-BR"/>
          </w:rPr>
          <w:t>El Greco</w:t>
        </w:r>
        <w:r w:rsidRPr="00B61F8C">
          <w:rPr>
            <w:rFonts w:ascii="Arial" w:eastAsia="Times New Roman" w:hAnsi="Arial" w:cs="Arial"/>
            <w:b/>
            <w:color w:val="000000"/>
            <w:sz w:val="24"/>
            <w:szCs w:val="24"/>
            <w:lang w:eastAsia="pt-BR"/>
          </w:rPr>
          <w:fldChar w:fldCharType="end"/>
        </w:r>
        <w:r w:rsidRPr="00B61F8C">
          <w:rPr>
            <w:rFonts w:ascii="Arial" w:eastAsia="Times New Roman" w:hAnsi="Arial" w:cs="Arial"/>
            <w:b/>
            <w:color w:val="000000"/>
            <w:sz w:val="24"/>
            <w:szCs w:val="24"/>
            <w:lang w:eastAsia="pt-BR"/>
          </w:rPr>
          <w:t xml:space="preserve"> (1541-1614) nascido na ilha grega de Creta, com nome de </w:t>
        </w:r>
        <w:proofErr w:type="spellStart"/>
        <w:r w:rsidRPr="00B61F8C">
          <w:rPr>
            <w:rFonts w:ascii="Arial" w:eastAsia="Times New Roman" w:hAnsi="Arial" w:cs="Arial"/>
            <w:b/>
            <w:color w:val="000000"/>
            <w:sz w:val="24"/>
            <w:szCs w:val="24"/>
            <w:lang w:eastAsia="pt-BR"/>
          </w:rPr>
          <w:t>Doménikos</w:t>
        </w:r>
        <w:proofErr w:type="spellEnd"/>
        <w:r w:rsidRPr="00B61F8C">
          <w:rPr>
            <w:rFonts w:ascii="Arial" w:eastAsia="Times New Roman" w:hAnsi="Arial" w:cs="Arial"/>
            <w:b/>
            <w:color w:val="000000"/>
            <w:sz w:val="24"/>
            <w:szCs w:val="24"/>
            <w:lang w:eastAsia="pt-BR"/>
          </w:rPr>
          <w:t> </w:t>
        </w:r>
        <w:proofErr w:type="spellStart"/>
        <w:r w:rsidRPr="00B61F8C">
          <w:rPr>
            <w:rFonts w:ascii="Arial" w:eastAsia="Times New Roman" w:hAnsi="Arial" w:cs="Arial"/>
            <w:b/>
            <w:color w:val="000000"/>
            <w:sz w:val="24"/>
            <w:szCs w:val="24"/>
            <w:lang w:eastAsia="pt-BR"/>
          </w:rPr>
          <w:t>Theotokópoulos</w:t>
        </w:r>
        <w:proofErr w:type="spellEnd"/>
        <w:r w:rsidRPr="00B61F8C">
          <w:rPr>
            <w:rFonts w:ascii="Arial" w:eastAsia="Times New Roman" w:hAnsi="Arial" w:cs="Arial"/>
            <w:b/>
            <w:color w:val="000000"/>
            <w:sz w:val="24"/>
            <w:szCs w:val="24"/>
            <w:lang w:eastAsia="pt-BR"/>
          </w:rPr>
          <w:t xml:space="preserve">, que foi apelidado de El Grego (“o grego”). Em seu berço natal, deve ter-se habituado a ver imagens de santos à antiga maneira bizantina: solenes, rígidas e remotas de qualquer semelhança com o aspecto natural. Não estando treinado a estudar quadros pelo seu desenho correto, nada viu de chocante na arte de </w:t>
        </w:r>
        <w:proofErr w:type="spellStart"/>
        <w:r w:rsidRPr="00B61F8C">
          <w:rPr>
            <w:rFonts w:ascii="Arial" w:eastAsia="Times New Roman" w:hAnsi="Arial" w:cs="Arial"/>
            <w:b/>
            <w:color w:val="000000"/>
            <w:sz w:val="24"/>
            <w:szCs w:val="24"/>
            <w:lang w:eastAsia="pt-BR"/>
          </w:rPr>
          <w:t>Tintoretto</w:t>
        </w:r>
        <w:proofErr w:type="spellEnd"/>
        <w:r w:rsidRPr="00B61F8C">
          <w:rPr>
            <w:rFonts w:ascii="Arial" w:eastAsia="Times New Roman" w:hAnsi="Arial" w:cs="Arial"/>
            <w:b/>
            <w:color w:val="000000"/>
            <w:sz w:val="24"/>
            <w:szCs w:val="24"/>
            <w:lang w:eastAsia="pt-BR"/>
          </w:rPr>
          <w:t xml:space="preserve">, e sim muita coisa que o fascinou. Pois também ele, ao que parece, era um homem apaixonado e devoto que sentia uma necessidade imperiosa de contar as histórias sagradas de uma nova e emocionante forma. Após sua estada em Veneza, instalou-se em uma região distante da Europa – Em Toledo, na Espanha, onde </w:t>
        </w:r>
        <w:proofErr w:type="gramStart"/>
        <w:r w:rsidRPr="00B61F8C">
          <w:rPr>
            <w:rFonts w:ascii="Arial" w:eastAsia="Times New Roman" w:hAnsi="Arial" w:cs="Arial"/>
            <w:b/>
            <w:color w:val="000000"/>
            <w:sz w:val="24"/>
            <w:szCs w:val="24"/>
            <w:lang w:eastAsia="pt-BR"/>
          </w:rPr>
          <w:t>era</w:t>
        </w:r>
        <w:proofErr w:type="gramEnd"/>
        <w:r w:rsidRPr="00B61F8C">
          <w:rPr>
            <w:rFonts w:ascii="Arial" w:eastAsia="Times New Roman" w:hAnsi="Arial" w:cs="Arial"/>
            <w:b/>
            <w:color w:val="000000"/>
            <w:sz w:val="24"/>
            <w:szCs w:val="24"/>
            <w:lang w:eastAsia="pt-BR"/>
          </w:rPr>
          <w:t xml:space="preserve"> também improvável que não fosse perturbado e mortificado pelos críticos que exigiam desenho correto e natural – por enquanto, na Espanha as ideias medievais sobre a arte ainda persistiam. Isso talvez explique porque a arte de El Grego supera até a de </w:t>
        </w:r>
        <w:proofErr w:type="spellStart"/>
        <w:r w:rsidRPr="00B61F8C">
          <w:rPr>
            <w:rFonts w:ascii="Arial" w:eastAsia="Times New Roman" w:hAnsi="Arial" w:cs="Arial"/>
            <w:b/>
            <w:color w:val="000000"/>
            <w:sz w:val="24"/>
            <w:szCs w:val="24"/>
            <w:lang w:eastAsia="pt-BR"/>
          </w:rPr>
          <w:t>Tintoretto</w:t>
        </w:r>
        <w:proofErr w:type="spellEnd"/>
        <w:r w:rsidRPr="00B61F8C">
          <w:rPr>
            <w:rFonts w:ascii="Arial" w:eastAsia="Times New Roman" w:hAnsi="Arial" w:cs="Arial"/>
            <w:b/>
            <w:color w:val="000000"/>
            <w:sz w:val="24"/>
            <w:szCs w:val="24"/>
            <w:lang w:eastAsia="pt-BR"/>
          </w:rPr>
          <w:t xml:space="preserve"> no audacioso descaso de formas e cores naturais, e em sua visão dramática e emocionante. Em Toledo, trabalhou muito praticamente com exclusividade para a corte de Filipe II, para os conventos locais e para a nobreza toledana. Entre suas obras mais importantes estão O Enterro do Conde de </w:t>
        </w:r>
        <w:proofErr w:type="spellStart"/>
        <w:r w:rsidRPr="00B61F8C">
          <w:rPr>
            <w:rFonts w:ascii="Arial" w:eastAsia="Times New Roman" w:hAnsi="Arial" w:cs="Arial"/>
            <w:b/>
            <w:color w:val="000000"/>
            <w:sz w:val="24"/>
            <w:szCs w:val="24"/>
            <w:lang w:eastAsia="pt-BR"/>
          </w:rPr>
          <w:t>Orgaz</w:t>
        </w:r>
        <w:proofErr w:type="spellEnd"/>
        <w:r w:rsidRPr="00B61F8C">
          <w:rPr>
            <w:rFonts w:ascii="Arial" w:eastAsia="Times New Roman" w:hAnsi="Arial" w:cs="Arial"/>
            <w:b/>
            <w:color w:val="000000"/>
            <w:sz w:val="24"/>
            <w:szCs w:val="24"/>
            <w:lang w:eastAsia="pt-BR"/>
          </w:rPr>
          <w:t>, a meio caminho entre o retrato e a espiritualidade mística; Homem com a Mão no Peito; O Sonho de Filipe II e O Martírio de São Maurício. Esta última lhe custou à expulsão da corte.</w:t>
        </w:r>
      </w:ins>
    </w:p>
    <w:p w:rsidR="00B61F8C" w:rsidRPr="00B61F8C" w:rsidRDefault="00B61F8C" w:rsidP="00B61F8C">
      <w:pPr>
        <w:shd w:val="clear" w:color="auto" w:fill="FFFFFF"/>
        <w:spacing w:after="0" w:line="240" w:lineRule="auto"/>
        <w:textAlignment w:val="baseline"/>
        <w:rPr>
          <w:ins w:id="97" w:author="Unknown"/>
          <w:rFonts w:ascii="Arial" w:eastAsia="Times New Roman" w:hAnsi="Arial" w:cs="Arial"/>
          <w:b/>
          <w:color w:val="000000"/>
          <w:sz w:val="24"/>
          <w:szCs w:val="24"/>
          <w:lang w:eastAsia="pt-BR"/>
        </w:rPr>
      </w:pPr>
      <w:ins w:id="98" w:author="Unknown">
        <w:r w:rsidRPr="00B61F8C">
          <w:rPr>
            <w:rFonts w:ascii="Arial" w:eastAsia="Times New Roman" w:hAnsi="Arial" w:cs="Arial"/>
            <w:b/>
            <w:noProof/>
            <w:color w:val="000000"/>
            <w:sz w:val="24"/>
            <w:szCs w:val="24"/>
            <w:lang w:eastAsia="pt-BR"/>
          </w:rPr>
          <w:drawing>
            <wp:inline distT="0" distB="0" distL="0" distR="0" wp14:anchorId="6BD50D5E" wp14:editId="676ED053">
              <wp:extent cx="1428750" cy="1428750"/>
              <wp:effectExtent l="0" t="0" r="0" b="0"/>
              <wp:docPr id="21" name="Imagem 21" descr="https://www.historiadasartes.com/wp-content/uploads/2015/10/11.10laoconte-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historiadasartes.com/wp-content/uploads/2015/10/11.10laoconte-150x15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99" w:author="Unknown"/>
          <w:rFonts w:ascii="Arial" w:eastAsia="Times New Roman" w:hAnsi="Arial" w:cs="Arial"/>
          <w:b/>
          <w:color w:val="000000"/>
          <w:sz w:val="24"/>
          <w:szCs w:val="24"/>
          <w:lang w:eastAsia="pt-BR"/>
        </w:rPr>
      </w:pPr>
      <w:ins w:id="100" w:author="Unknown">
        <w:r w:rsidRPr="00B61F8C">
          <w:rPr>
            <w:rFonts w:ascii="Arial" w:eastAsia="Times New Roman" w:hAnsi="Arial" w:cs="Arial"/>
            <w:b/>
            <w:noProof/>
            <w:color w:val="000000"/>
            <w:sz w:val="24"/>
            <w:szCs w:val="24"/>
            <w:lang w:eastAsia="pt-BR"/>
          </w:rPr>
          <w:drawing>
            <wp:inline distT="0" distB="0" distL="0" distR="0" wp14:anchorId="213ADFB0" wp14:editId="6AA42D1D">
              <wp:extent cx="1428750" cy="1428750"/>
              <wp:effectExtent l="0" t="0" r="0" b="0"/>
              <wp:docPr id="22" name="Imagem 22" descr="https://www.historiadasartes.com/wp-content/uploads/2015/10/11.28AberturaQuintoSel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historiadasartes.com/wp-content/uploads/2015/10/11.28AberturaQuintoSelo-150x15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01" w:author="Unknown"/>
          <w:rFonts w:ascii="Arial" w:eastAsia="Times New Roman" w:hAnsi="Arial" w:cs="Arial"/>
          <w:b/>
          <w:color w:val="000000"/>
          <w:sz w:val="24"/>
          <w:szCs w:val="24"/>
          <w:lang w:eastAsia="pt-BR"/>
        </w:rPr>
      </w:pPr>
      <w:ins w:id="102" w:author="Unknown">
        <w:r w:rsidRPr="00B61F8C">
          <w:rPr>
            <w:rFonts w:ascii="Arial" w:eastAsia="Times New Roman" w:hAnsi="Arial" w:cs="Arial"/>
            <w:b/>
            <w:noProof/>
            <w:color w:val="000000"/>
            <w:sz w:val="24"/>
            <w:szCs w:val="24"/>
            <w:lang w:eastAsia="pt-BR"/>
          </w:rPr>
          <w:lastRenderedPageBreak/>
          <w:drawing>
            <wp:inline distT="0" distB="0" distL="0" distR="0" wp14:anchorId="3763AAFF" wp14:editId="05A3BCFA">
              <wp:extent cx="1428750" cy="1428750"/>
              <wp:effectExtent l="0" t="0" r="0" b="0"/>
              <wp:docPr id="23" name="Imagem 23" descr="https://www.historiadasartes.com/wp-content/uploads/2015/10/11.30Annunciation-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historiadasartes.com/wp-content/uploads/2015/10/11.30Annunciation-150x15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03" w:author="Unknown"/>
          <w:rFonts w:ascii="Arial" w:eastAsia="Times New Roman" w:hAnsi="Arial" w:cs="Arial"/>
          <w:b/>
          <w:color w:val="000000"/>
          <w:sz w:val="24"/>
          <w:szCs w:val="24"/>
          <w:lang w:eastAsia="pt-BR"/>
        </w:rPr>
      </w:pPr>
      <w:ins w:id="104" w:author="Unknown">
        <w:r w:rsidRPr="00B61F8C">
          <w:rPr>
            <w:rFonts w:ascii="Arial" w:eastAsia="Times New Roman" w:hAnsi="Arial" w:cs="Arial"/>
            <w:b/>
            <w:noProof/>
            <w:color w:val="000000"/>
            <w:sz w:val="24"/>
            <w:szCs w:val="24"/>
            <w:lang w:eastAsia="pt-BR"/>
          </w:rPr>
          <w:drawing>
            <wp:inline distT="0" distB="0" distL="0" distR="0" wp14:anchorId="7595691B" wp14:editId="7FEE2A0A">
              <wp:extent cx="1428750" cy="1428750"/>
              <wp:effectExtent l="0" t="0" r="0" b="0"/>
              <wp:docPr id="24" name="Imagem 24" descr="https://www.historiadasartes.com/wp-content/uploads/2015/10/11.31Anunciacion_Prado2-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historiadasartes.com/wp-content/uploads/2015/10/11.31Anunciacion_Prado2-150x1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105" w:author="Unknown"/>
          <w:rFonts w:ascii="Arial" w:eastAsia="Times New Roman" w:hAnsi="Arial" w:cs="Arial"/>
          <w:b/>
          <w:color w:val="000000"/>
          <w:sz w:val="24"/>
          <w:szCs w:val="24"/>
          <w:lang w:eastAsia="pt-BR"/>
        </w:rPr>
      </w:pPr>
      <w:ins w:id="106" w:author="Unknown">
        <w:r w:rsidRPr="00B61F8C">
          <w:rPr>
            <w:rFonts w:ascii="Arial" w:eastAsia="Times New Roman" w:hAnsi="Arial" w:cs="Arial"/>
            <w:b/>
            <w:noProof/>
            <w:color w:val="000000"/>
            <w:sz w:val="24"/>
            <w:szCs w:val="24"/>
            <w:lang w:eastAsia="pt-BR"/>
          </w:rPr>
          <w:drawing>
            <wp:inline distT="0" distB="0" distL="0" distR="0" wp14:anchorId="6ECFBDF0" wp14:editId="32B68737">
              <wp:extent cx="1428750" cy="1428750"/>
              <wp:effectExtent l="0" t="0" r="0" b="0"/>
              <wp:docPr id="25" name="Imagem 25" descr="https://www.historiadasartes.com/wp-content/uploads/2015/10/11.29Anuncia%C3%A7%C3%A3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historiadasartes.com/wp-content/uploads/2015/10/11.29Anuncia%C3%A7%C3%A3o-150x15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300" w:line="240" w:lineRule="auto"/>
        <w:jc w:val="both"/>
        <w:textAlignment w:val="baseline"/>
        <w:rPr>
          <w:ins w:id="107" w:author="Unknown"/>
          <w:rFonts w:ascii="Arial" w:eastAsia="Times New Roman" w:hAnsi="Arial" w:cs="Arial"/>
          <w:b/>
          <w:color w:val="000000"/>
          <w:sz w:val="24"/>
          <w:szCs w:val="24"/>
          <w:lang w:eastAsia="pt-BR"/>
        </w:rPr>
      </w:pPr>
      <w:ins w:id="108" w:author="Unknown">
        <w:r w:rsidRPr="00B61F8C">
          <w:rPr>
            <w:rFonts w:ascii="Arial" w:eastAsia="Times New Roman" w:hAnsi="Arial" w:cs="Arial"/>
            <w:b/>
            <w:color w:val="000000"/>
            <w:sz w:val="24"/>
            <w:szCs w:val="24"/>
            <w:lang w:eastAsia="pt-BR"/>
          </w:rPr>
          <w:t xml:space="preserve">Nos países setentrionais, Alemanha, Holanda e Inglaterra, os artistas </w:t>
        </w:r>
        <w:proofErr w:type="gramStart"/>
        <w:r w:rsidRPr="00B61F8C">
          <w:rPr>
            <w:rFonts w:ascii="Arial" w:eastAsia="Times New Roman" w:hAnsi="Arial" w:cs="Arial"/>
            <w:b/>
            <w:color w:val="000000"/>
            <w:sz w:val="24"/>
            <w:szCs w:val="24"/>
            <w:lang w:eastAsia="pt-BR"/>
          </w:rPr>
          <w:t>defrontavam-se</w:t>
        </w:r>
        <w:proofErr w:type="gramEnd"/>
        <w:r w:rsidRPr="00B61F8C">
          <w:rPr>
            <w:rFonts w:ascii="Arial" w:eastAsia="Times New Roman" w:hAnsi="Arial" w:cs="Arial"/>
            <w:b/>
            <w:color w:val="000000"/>
            <w:sz w:val="24"/>
            <w:szCs w:val="24"/>
            <w:lang w:eastAsia="pt-BR"/>
          </w:rPr>
          <w:t xml:space="preserve"> com uma crise muito mais real do que seus colegas na Itália e Espanha. Pois os artistas do Sul tinham apenas que lidar com o problema de como pintar de uma nova e surpreendente maneira. No Norte defrontavam-se logo com outra questão bem mais séria: Se a pintura poderia e deveria continuar. Essa grande crise foi provocada pela Reforma. Muitos protestantes objetavam à existência de quadros ou estátuas de santos em igrejas e consideraram-nos um sinal de idolatria papista. Assim, os pintores nas regiões protestantes perderam suas melhores fontes de renda: a pintura de retábulos. Os mais rigorosos entre os calvinistas censuravam até outras espécies de luxo, como as alegres decorações das casas, e mesmo quando estas eram permitidas em teoria, o clima e o estilo de construções eram usualmente impróprios para os grandes afrescos decorativos, como a nobreza italiana encomendava nos palácios. Tudo o que restava como fonte regular de renda para os artistas era a ilustração de livros e a pintura de retratos, e era duvidoso que isso bastasse para ganhar decentemente a vida.</w:t>
        </w:r>
      </w:ins>
    </w:p>
    <w:p w:rsidR="00B61F8C" w:rsidRPr="00B61F8C" w:rsidRDefault="00B61F8C" w:rsidP="00B61F8C">
      <w:pPr>
        <w:shd w:val="clear" w:color="auto" w:fill="FFFFFF"/>
        <w:spacing w:after="0" w:line="240" w:lineRule="auto"/>
        <w:jc w:val="both"/>
        <w:textAlignment w:val="baseline"/>
        <w:rPr>
          <w:ins w:id="109" w:author="Unknown"/>
          <w:rFonts w:ascii="Arial" w:eastAsia="Times New Roman" w:hAnsi="Arial" w:cs="Arial"/>
          <w:b/>
          <w:color w:val="000000"/>
          <w:sz w:val="24"/>
          <w:szCs w:val="24"/>
          <w:lang w:eastAsia="pt-BR"/>
        </w:rPr>
      </w:pPr>
      <w:ins w:id="110" w:author="Unknown">
        <w:r w:rsidRPr="00B61F8C">
          <w:rPr>
            <w:rFonts w:ascii="Arial" w:eastAsia="Times New Roman" w:hAnsi="Arial" w:cs="Arial"/>
            <w:b/>
            <w:color w:val="000000"/>
            <w:sz w:val="24"/>
            <w:szCs w:val="24"/>
            <w:lang w:eastAsia="pt-BR"/>
          </w:rPr>
          <w:t>Dentre os principais artistas alemães dessa geração, destacamos </w:t>
        </w:r>
        <w:r w:rsidRPr="00B61F8C">
          <w:rPr>
            <w:rFonts w:ascii="Arial" w:eastAsia="Times New Roman" w:hAnsi="Arial" w:cs="Arial"/>
            <w:b/>
            <w:bCs/>
            <w:color w:val="000000"/>
            <w:sz w:val="24"/>
            <w:szCs w:val="24"/>
            <w:bdr w:val="none" w:sz="0" w:space="0" w:color="auto" w:frame="1"/>
            <w:lang w:eastAsia="pt-BR"/>
          </w:rPr>
          <w:t xml:space="preserve">Hans </w:t>
        </w:r>
        <w:proofErr w:type="spellStart"/>
        <w:r w:rsidRPr="00B61F8C">
          <w:rPr>
            <w:rFonts w:ascii="Arial" w:eastAsia="Times New Roman" w:hAnsi="Arial" w:cs="Arial"/>
            <w:b/>
            <w:bCs/>
            <w:color w:val="000000"/>
            <w:sz w:val="24"/>
            <w:szCs w:val="24"/>
            <w:bdr w:val="none" w:sz="0" w:space="0" w:color="auto" w:frame="1"/>
            <w:lang w:eastAsia="pt-BR"/>
          </w:rPr>
          <w:t>Holbein</w:t>
        </w:r>
        <w:proofErr w:type="spellEnd"/>
        <w:r w:rsidRPr="00B61F8C">
          <w:rPr>
            <w:rFonts w:ascii="Arial" w:eastAsia="Times New Roman" w:hAnsi="Arial" w:cs="Arial"/>
            <w:b/>
            <w:color w:val="000000"/>
            <w:sz w:val="24"/>
            <w:szCs w:val="24"/>
            <w:lang w:eastAsia="pt-BR"/>
          </w:rPr>
          <w:t xml:space="preserve">, o Jovem (1497-1543) nasceu em Augsburg, uma rica cidade mercantil com estreitas relações de comércio com a Itália. Cedo se transferiu para Basileia, um renomado centro </w:t>
        </w:r>
        <w:proofErr w:type="gramStart"/>
        <w:r w:rsidRPr="00B61F8C">
          <w:rPr>
            <w:rFonts w:ascii="Arial" w:eastAsia="Times New Roman" w:hAnsi="Arial" w:cs="Arial"/>
            <w:b/>
            <w:color w:val="000000"/>
            <w:sz w:val="24"/>
            <w:szCs w:val="24"/>
            <w:lang w:eastAsia="pt-BR"/>
          </w:rPr>
          <w:t>do Novo Saber</w:t>
        </w:r>
        <w:proofErr w:type="gramEnd"/>
        <w:r w:rsidRPr="00B61F8C">
          <w:rPr>
            <w:rFonts w:ascii="Arial" w:eastAsia="Times New Roman" w:hAnsi="Arial" w:cs="Arial"/>
            <w:b/>
            <w:color w:val="000000"/>
            <w:sz w:val="24"/>
            <w:szCs w:val="24"/>
            <w:lang w:eastAsia="pt-BR"/>
          </w:rPr>
          <w:t xml:space="preserve">. Tinha pouco mais de 30 anos quando pintou o maravilhoso retábulo da Virgem com a família do </w:t>
        </w:r>
        <w:proofErr w:type="gramStart"/>
        <w:r w:rsidRPr="00B61F8C">
          <w:rPr>
            <w:rFonts w:ascii="Arial" w:eastAsia="Times New Roman" w:hAnsi="Arial" w:cs="Arial"/>
            <w:b/>
            <w:color w:val="000000"/>
            <w:sz w:val="24"/>
            <w:szCs w:val="24"/>
            <w:lang w:eastAsia="pt-BR"/>
          </w:rPr>
          <w:t>burgomestre</w:t>
        </w:r>
        <w:proofErr w:type="gramEnd"/>
        <w:r w:rsidRPr="00B61F8C">
          <w:rPr>
            <w:rFonts w:ascii="Arial" w:eastAsia="Times New Roman" w:hAnsi="Arial" w:cs="Arial"/>
            <w:b/>
            <w:color w:val="000000"/>
            <w:sz w:val="24"/>
            <w:szCs w:val="24"/>
            <w:lang w:eastAsia="pt-BR"/>
          </w:rPr>
          <w:t xml:space="preserve"> (prefeito) de Basileia como doadores. Estava a </w:t>
        </w:r>
        <w:r w:rsidRPr="00B61F8C">
          <w:rPr>
            <w:rFonts w:ascii="Arial" w:eastAsia="Times New Roman" w:hAnsi="Arial" w:cs="Arial"/>
            <w:b/>
            <w:color w:val="000000"/>
            <w:sz w:val="24"/>
            <w:szCs w:val="24"/>
            <w:lang w:eastAsia="pt-BR"/>
          </w:rPr>
          <w:lastRenderedPageBreak/>
          <w:t xml:space="preserve">caminho de se tornar o mais eminente pintor de língua alemã, quando o turbilhão da Reforma pôs fim a todas essas esperanças. E 1526, ele trocou a Suíça pela Inglaterra, com uma carta de recomendação do grande humanista Erasmo de Roterdã. Um dos primeiros encargos de </w:t>
        </w:r>
        <w:proofErr w:type="spellStart"/>
        <w:r w:rsidRPr="00B61F8C">
          <w:rPr>
            <w:rFonts w:ascii="Arial" w:eastAsia="Times New Roman" w:hAnsi="Arial" w:cs="Arial"/>
            <w:b/>
            <w:color w:val="000000"/>
            <w:sz w:val="24"/>
            <w:szCs w:val="24"/>
            <w:lang w:eastAsia="pt-BR"/>
          </w:rPr>
          <w:t>Holbein</w:t>
        </w:r>
        <w:proofErr w:type="spellEnd"/>
        <w:r w:rsidRPr="00B61F8C">
          <w:rPr>
            <w:rFonts w:ascii="Arial" w:eastAsia="Times New Roman" w:hAnsi="Arial" w:cs="Arial"/>
            <w:b/>
            <w:color w:val="000000"/>
            <w:sz w:val="24"/>
            <w:szCs w:val="24"/>
            <w:lang w:eastAsia="pt-BR"/>
          </w:rPr>
          <w:t xml:space="preserve"> na Inglaterra foi preparar um grande retrato da família do humanista, Sir Thomas More. Depois recebeu o título oficial de Pintor da Corte, concedido por Henrique VIII, nesse período já não pintava mais madonas, desenhou joias e móveis, vestuários para festividades e decorações para salas, armas e taças. A sua principal tarefa, entretanto, era pintar retratos da Casa Real e deve-se ao olho infalível de </w:t>
        </w:r>
        <w:proofErr w:type="spellStart"/>
        <w:r w:rsidRPr="00B61F8C">
          <w:rPr>
            <w:rFonts w:ascii="Arial" w:eastAsia="Times New Roman" w:hAnsi="Arial" w:cs="Arial"/>
            <w:b/>
            <w:color w:val="000000"/>
            <w:sz w:val="24"/>
            <w:szCs w:val="24"/>
            <w:lang w:eastAsia="pt-BR"/>
          </w:rPr>
          <w:t>Holbein</w:t>
        </w:r>
        <w:proofErr w:type="spellEnd"/>
        <w:r w:rsidRPr="00B61F8C">
          <w:rPr>
            <w:rFonts w:ascii="Arial" w:eastAsia="Times New Roman" w:hAnsi="Arial" w:cs="Arial"/>
            <w:b/>
            <w:color w:val="000000"/>
            <w:sz w:val="24"/>
            <w:szCs w:val="24"/>
            <w:lang w:eastAsia="pt-BR"/>
          </w:rPr>
          <w:t xml:space="preserve"> nós termos ainda uma imagem tão vivida dos homens e mulheres do período de Henrique VIII.</w:t>
        </w:r>
      </w:ins>
    </w:p>
    <w:p w:rsidR="00B61F8C" w:rsidRPr="00B61F8C" w:rsidRDefault="00B61F8C" w:rsidP="00B61F8C">
      <w:pPr>
        <w:shd w:val="clear" w:color="auto" w:fill="FFFFFF"/>
        <w:spacing w:after="0" w:line="240" w:lineRule="auto"/>
        <w:textAlignment w:val="baseline"/>
        <w:rPr>
          <w:ins w:id="111" w:author="Unknown"/>
          <w:rFonts w:ascii="Arial" w:eastAsia="Times New Roman" w:hAnsi="Arial" w:cs="Arial"/>
          <w:b/>
          <w:color w:val="000000"/>
          <w:sz w:val="24"/>
          <w:szCs w:val="24"/>
          <w:lang w:eastAsia="pt-BR"/>
        </w:rPr>
      </w:pPr>
      <w:ins w:id="112" w:author="Unknown">
        <w:r w:rsidRPr="00B61F8C">
          <w:rPr>
            <w:rFonts w:ascii="Arial" w:eastAsia="Times New Roman" w:hAnsi="Arial" w:cs="Arial"/>
            <w:b/>
            <w:noProof/>
            <w:color w:val="000000"/>
            <w:sz w:val="24"/>
            <w:szCs w:val="24"/>
            <w:lang w:eastAsia="pt-BR"/>
          </w:rPr>
          <w:drawing>
            <wp:inline distT="0" distB="0" distL="0" distR="0" wp14:anchorId="1F6E1988" wp14:editId="5DD633FF">
              <wp:extent cx="1428750" cy="1428750"/>
              <wp:effectExtent l="0" t="0" r="0" b="0"/>
              <wp:docPr id="26" name="Imagem 26" descr="https://www.historiadasartes.com/wp-content/uploads/2015/10/11.22VirgemHolbein-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historiadasartes.com/wp-content/uploads/2015/10/11.22VirgemHolbein-150x15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13" w:author="Unknown"/>
          <w:rFonts w:ascii="Arial" w:eastAsia="Times New Roman" w:hAnsi="Arial" w:cs="Arial"/>
          <w:b/>
          <w:color w:val="000000"/>
          <w:sz w:val="24"/>
          <w:szCs w:val="24"/>
          <w:lang w:eastAsia="pt-BR"/>
        </w:rPr>
      </w:pPr>
      <w:ins w:id="114" w:author="Unknown">
        <w:r w:rsidRPr="00B61F8C">
          <w:rPr>
            <w:rFonts w:ascii="Arial" w:eastAsia="Times New Roman" w:hAnsi="Arial" w:cs="Arial"/>
            <w:b/>
            <w:noProof/>
            <w:color w:val="000000"/>
            <w:sz w:val="24"/>
            <w:szCs w:val="24"/>
            <w:lang w:eastAsia="pt-BR"/>
          </w:rPr>
          <w:drawing>
            <wp:inline distT="0" distB="0" distL="0" distR="0" wp14:anchorId="7D95A350" wp14:editId="70A7208E">
              <wp:extent cx="1428750" cy="1428750"/>
              <wp:effectExtent l="0" t="0" r="0" b="0"/>
              <wp:docPr id="27" name="Imagem 27" descr="https://www.historiadasartes.com/wp-content/uploads/2015/10/11.23MercadorHolbein-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historiadasartes.com/wp-content/uploads/2015/10/11.23MercadorHolbein-150x15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15" w:author="Unknown"/>
          <w:rFonts w:ascii="Arial" w:eastAsia="Times New Roman" w:hAnsi="Arial" w:cs="Arial"/>
          <w:b/>
          <w:color w:val="000000"/>
          <w:sz w:val="24"/>
          <w:szCs w:val="24"/>
          <w:lang w:eastAsia="pt-BR"/>
        </w:rPr>
      </w:pPr>
      <w:ins w:id="116" w:author="Unknown">
        <w:r w:rsidRPr="00B61F8C">
          <w:rPr>
            <w:rFonts w:ascii="Arial" w:eastAsia="Times New Roman" w:hAnsi="Arial" w:cs="Arial"/>
            <w:b/>
            <w:noProof/>
            <w:color w:val="000000"/>
            <w:sz w:val="24"/>
            <w:szCs w:val="24"/>
            <w:lang w:eastAsia="pt-BR"/>
          </w:rPr>
          <w:drawing>
            <wp:inline distT="0" distB="0" distL="0" distR="0" wp14:anchorId="5698E863" wp14:editId="43180118">
              <wp:extent cx="1428750" cy="1428750"/>
              <wp:effectExtent l="0" t="0" r="0" b="0"/>
              <wp:docPr id="28" name="Imagem 28" descr="https://www.historiadasartes.com/wp-content/uploads/2015/10/29.10.erasmorot-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historiadasartes.com/wp-content/uploads/2015/10/29.10.erasmorot-150x15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117" w:author="Unknown"/>
          <w:rFonts w:ascii="Arial" w:eastAsia="Times New Roman" w:hAnsi="Arial" w:cs="Arial"/>
          <w:b/>
          <w:color w:val="000000"/>
          <w:sz w:val="24"/>
          <w:szCs w:val="24"/>
          <w:lang w:eastAsia="pt-BR"/>
        </w:rPr>
      </w:pPr>
      <w:ins w:id="118" w:author="Unknown">
        <w:r w:rsidRPr="00B61F8C">
          <w:rPr>
            <w:rFonts w:ascii="Arial" w:eastAsia="Times New Roman" w:hAnsi="Arial" w:cs="Arial"/>
            <w:b/>
            <w:noProof/>
            <w:color w:val="000000"/>
            <w:sz w:val="24"/>
            <w:szCs w:val="24"/>
            <w:lang w:eastAsia="pt-BR"/>
          </w:rPr>
          <w:drawing>
            <wp:inline distT="0" distB="0" distL="0" distR="0" wp14:anchorId="0AEEDB7A" wp14:editId="08667E10">
              <wp:extent cx="1428750" cy="1428750"/>
              <wp:effectExtent l="0" t="0" r="0" b="0"/>
              <wp:docPr id="29" name="Imagem 29" descr="https://www.historiadasartes.com/wp-content/uploads/2017/08/m_HansHolbeinOJovemEmbaixadore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historiadasartes.com/wp-content/uploads/2017/08/m_HansHolbeinOJovemEmbaixadores-150x15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119" w:author="Unknown"/>
          <w:rFonts w:ascii="Arial" w:eastAsia="Times New Roman" w:hAnsi="Arial" w:cs="Arial"/>
          <w:b/>
          <w:color w:val="000000"/>
          <w:sz w:val="24"/>
          <w:szCs w:val="24"/>
          <w:lang w:eastAsia="pt-BR"/>
        </w:rPr>
      </w:pPr>
      <w:ins w:id="120" w:author="Unknown">
        <w:r w:rsidRPr="00B61F8C">
          <w:rPr>
            <w:rFonts w:ascii="Arial" w:eastAsia="Times New Roman" w:hAnsi="Arial" w:cs="Arial"/>
            <w:b/>
            <w:color w:val="000000"/>
            <w:sz w:val="24"/>
            <w:szCs w:val="24"/>
            <w:lang w:eastAsia="pt-BR"/>
          </w:rPr>
          <w:t>O maior dos mestres flamengos do gênero no século XVI foi </w:t>
        </w:r>
        <w:proofErr w:type="spellStart"/>
        <w:r w:rsidRPr="00B61F8C">
          <w:rPr>
            <w:rFonts w:ascii="Arial" w:eastAsia="Times New Roman" w:hAnsi="Arial" w:cs="Arial"/>
            <w:b/>
            <w:bCs/>
            <w:color w:val="000000"/>
            <w:sz w:val="24"/>
            <w:szCs w:val="24"/>
            <w:bdr w:val="none" w:sz="0" w:space="0" w:color="auto" w:frame="1"/>
            <w:lang w:eastAsia="pt-BR"/>
          </w:rPr>
          <w:t>Pieter</w:t>
        </w:r>
        <w:proofErr w:type="spellEnd"/>
        <w:r w:rsidRPr="00B61F8C">
          <w:rPr>
            <w:rFonts w:ascii="Arial" w:eastAsia="Times New Roman" w:hAnsi="Arial" w:cs="Arial"/>
            <w:b/>
            <w:bCs/>
            <w:color w:val="000000"/>
            <w:sz w:val="24"/>
            <w:szCs w:val="24"/>
            <w:bdr w:val="none" w:sz="0" w:space="0" w:color="auto" w:frame="1"/>
            <w:lang w:eastAsia="pt-BR"/>
          </w:rPr>
          <w:t xml:space="preserve"> </w:t>
        </w:r>
        <w:proofErr w:type="spellStart"/>
        <w:r w:rsidRPr="00B61F8C">
          <w:rPr>
            <w:rFonts w:ascii="Arial" w:eastAsia="Times New Roman" w:hAnsi="Arial" w:cs="Arial"/>
            <w:b/>
            <w:bCs/>
            <w:color w:val="000000"/>
            <w:sz w:val="24"/>
            <w:szCs w:val="24"/>
            <w:bdr w:val="none" w:sz="0" w:space="0" w:color="auto" w:frame="1"/>
            <w:lang w:eastAsia="pt-BR"/>
          </w:rPr>
          <w:t>Bruegel</w:t>
        </w:r>
        <w:proofErr w:type="spellEnd"/>
        <w:r w:rsidRPr="00B61F8C">
          <w:rPr>
            <w:rFonts w:ascii="Arial" w:eastAsia="Times New Roman" w:hAnsi="Arial" w:cs="Arial"/>
            <w:b/>
            <w:color w:val="000000"/>
            <w:sz w:val="24"/>
            <w:szCs w:val="24"/>
            <w:lang w:eastAsia="pt-BR"/>
          </w:rPr>
          <w:t xml:space="preserve">, o Velho (1525-69). Pouco se sabe de sua vida, exceto que esteve na Itália, como tantos outros artistas setentrionais de seu tempo, e que viveu e trabalhou na Antuérpia e Bruxelas, onde pintou a maioria de seus </w:t>
        </w:r>
        <w:r w:rsidRPr="00B61F8C">
          <w:rPr>
            <w:rFonts w:ascii="Arial" w:eastAsia="Times New Roman" w:hAnsi="Arial" w:cs="Arial"/>
            <w:b/>
            <w:color w:val="000000"/>
            <w:sz w:val="24"/>
            <w:szCs w:val="24"/>
            <w:lang w:eastAsia="pt-BR"/>
          </w:rPr>
          <w:lastRenderedPageBreak/>
          <w:t xml:space="preserve">quadros na década de 1560, na mesma década em que o austero Duque de Alba chegou aos países baixos. A dignidade da arte e dos artistas era provavelmente tão importante para </w:t>
        </w:r>
        <w:proofErr w:type="spellStart"/>
        <w:r w:rsidRPr="00B61F8C">
          <w:rPr>
            <w:rFonts w:ascii="Arial" w:eastAsia="Times New Roman" w:hAnsi="Arial" w:cs="Arial"/>
            <w:b/>
            <w:color w:val="000000"/>
            <w:sz w:val="24"/>
            <w:szCs w:val="24"/>
            <w:lang w:eastAsia="pt-BR"/>
          </w:rPr>
          <w:t>Bruegel</w:t>
        </w:r>
        <w:proofErr w:type="spellEnd"/>
        <w:r w:rsidRPr="00B61F8C">
          <w:rPr>
            <w:rFonts w:ascii="Arial" w:eastAsia="Times New Roman" w:hAnsi="Arial" w:cs="Arial"/>
            <w:b/>
            <w:color w:val="000000"/>
            <w:sz w:val="24"/>
            <w:szCs w:val="24"/>
            <w:lang w:eastAsia="pt-BR"/>
          </w:rPr>
          <w:t xml:space="preserve"> quanto para </w:t>
        </w:r>
        <w:proofErr w:type="spellStart"/>
        <w:r w:rsidRPr="00B61F8C">
          <w:rPr>
            <w:rFonts w:ascii="Arial" w:eastAsia="Times New Roman" w:hAnsi="Arial" w:cs="Arial"/>
            <w:b/>
            <w:color w:val="000000"/>
            <w:sz w:val="24"/>
            <w:szCs w:val="24"/>
            <w:lang w:eastAsia="pt-BR"/>
          </w:rPr>
          <w:t>Dürer</w:t>
        </w:r>
        <w:proofErr w:type="spellEnd"/>
        <w:r w:rsidRPr="00B61F8C">
          <w:rPr>
            <w:rFonts w:ascii="Arial" w:eastAsia="Times New Roman" w:hAnsi="Arial" w:cs="Arial"/>
            <w:b/>
            <w:color w:val="000000"/>
            <w:sz w:val="24"/>
            <w:szCs w:val="24"/>
            <w:lang w:eastAsia="pt-BR"/>
          </w:rPr>
          <w:t xml:space="preserve"> ou </w:t>
        </w:r>
        <w:proofErr w:type="spellStart"/>
        <w:r w:rsidRPr="00B61F8C">
          <w:rPr>
            <w:rFonts w:ascii="Arial" w:eastAsia="Times New Roman" w:hAnsi="Arial" w:cs="Arial"/>
            <w:b/>
            <w:color w:val="000000"/>
            <w:sz w:val="24"/>
            <w:szCs w:val="24"/>
            <w:lang w:eastAsia="pt-BR"/>
          </w:rPr>
          <w:t>Cellini</w:t>
        </w:r>
        <w:proofErr w:type="spellEnd"/>
        <w:r w:rsidRPr="00B61F8C">
          <w:rPr>
            <w:rFonts w:ascii="Arial" w:eastAsia="Times New Roman" w:hAnsi="Arial" w:cs="Arial"/>
            <w:b/>
            <w:color w:val="000000"/>
            <w:sz w:val="24"/>
            <w:szCs w:val="24"/>
            <w:lang w:eastAsia="pt-BR"/>
          </w:rPr>
          <w:t>, pois em um dos seus esplêndidos desenhos decidiu claramente sublinhar o contraste entre o orgulhoso pintor e o homem de óculos e semblante atoleimado que remexe em sua bolsa enquanto espreita por sobre o ombro do artista.</w:t>
        </w:r>
      </w:ins>
    </w:p>
    <w:p w:rsidR="00B61F8C" w:rsidRPr="00B61F8C" w:rsidRDefault="00B61F8C" w:rsidP="00B61F8C">
      <w:pPr>
        <w:shd w:val="clear" w:color="auto" w:fill="FFFFFF"/>
        <w:spacing w:after="300" w:line="240" w:lineRule="auto"/>
        <w:jc w:val="both"/>
        <w:textAlignment w:val="baseline"/>
        <w:rPr>
          <w:ins w:id="121" w:author="Unknown"/>
          <w:rFonts w:ascii="Arial" w:eastAsia="Times New Roman" w:hAnsi="Arial" w:cs="Arial"/>
          <w:b/>
          <w:color w:val="000000"/>
          <w:sz w:val="24"/>
          <w:szCs w:val="24"/>
          <w:lang w:eastAsia="pt-BR"/>
        </w:rPr>
      </w:pPr>
      <w:ins w:id="122" w:author="Unknown">
        <w:r w:rsidRPr="00B61F8C">
          <w:rPr>
            <w:rFonts w:ascii="Arial" w:eastAsia="Times New Roman" w:hAnsi="Arial" w:cs="Arial"/>
            <w:b/>
            <w:color w:val="000000"/>
            <w:sz w:val="24"/>
            <w:szCs w:val="24"/>
            <w:lang w:eastAsia="pt-BR"/>
          </w:rPr>
          <w:t xml:space="preserve">O gênero de pintura em que </w:t>
        </w:r>
        <w:proofErr w:type="spellStart"/>
        <w:r w:rsidRPr="00B61F8C">
          <w:rPr>
            <w:rFonts w:ascii="Arial" w:eastAsia="Times New Roman" w:hAnsi="Arial" w:cs="Arial"/>
            <w:b/>
            <w:color w:val="000000"/>
            <w:sz w:val="24"/>
            <w:szCs w:val="24"/>
            <w:lang w:eastAsia="pt-BR"/>
          </w:rPr>
          <w:t>Bruegel</w:t>
        </w:r>
        <w:proofErr w:type="spellEnd"/>
        <w:r w:rsidRPr="00B61F8C">
          <w:rPr>
            <w:rFonts w:ascii="Arial" w:eastAsia="Times New Roman" w:hAnsi="Arial" w:cs="Arial"/>
            <w:b/>
            <w:color w:val="000000"/>
            <w:sz w:val="24"/>
            <w:szCs w:val="24"/>
            <w:lang w:eastAsia="pt-BR"/>
          </w:rPr>
          <w:t xml:space="preserve"> se concentrou foram cenas da vida camponesa. </w:t>
        </w:r>
        <w:proofErr w:type="gramStart"/>
        <w:r w:rsidRPr="00B61F8C">
          <w:rPr>
            <w:rFonts w:ascii="Arial" w:eastAsia="Times New Roman" w:hAnsi="Arial" w:cs="Arial"/>
            <w:b/>
            <w:color w:val="000000"/>
            <w:sz w:val="24"/>
            <w:szCs w:val="24"/>
            <w:lang w:eastAsia="pt-BR"/>
          </w:rPr>
          <w:t>Pintou aldeões divertindo-se em festejos, no trabalho</w:t>
        </w:r>
        <w:proofErr w:type="gramEnd"/>
        <w:r w:rsidRPr="00B61F8C">
          <w:rPr>
            <w:rFonts w:ascii="Arial" w:eastAsia="Times New Roman" w:hAnsi="Arial" w:cs="Arial"/>
            <w:b/>
            <w:color w:val="000000"/>
            <w:sz w:val="24"/>
            <w:szCs w:val="24"/>
            <w:lang w:eastAsia="pt-BR"/>
          </w:rPr>
          <w:t>, e por isso, as pessoas acabaram pensando que ele era um dos camponeses flamengos.</w:t>
        </w:r>
      </w:ins>
    </w:p>
    <w:p w:rsidR="00B61F8C" w:rsidRPr="00B61F8C" w:rsidRDefault="00B61F8C" w:rsidP="00B61F8C">
      <w:pPr>
        <w:shd w:val="clear" w:color="auto" w:fill="FFFFFF"/>
        <w:spacing w:after="0" w:line="240" w:lineRule="auto"/>
        <w:textAlignment w:val="baseline"/>
        <w:rPr>
          <w:ins w:id="123" w:author="Unknown"/>
          <w:rFonts w:ascii="Arial" w:eastAsia="Times New Roman" w:hAnsi="Arial" w:cs="Arial"/>
          <w:b/>
          <w:color w:val="000000"/>
          <w:sz w:val="24"/>
          <w:szCs w:val="24"/>
          <w:lang w:eastAsia="pt-BR"/>
        </w:rPr>
      </w:pPr>
      <w:ins w:id="124" w:author="Unknown">
        <w:r w:rsidRPr="00B61F8C">
          <w:rPr>
            <w:rFonts w:ascii="Arial" w:eastAsia="Times New Roman" w:hAnsi="Arial" w:cs="Arial"/>
            <w:b/>
            <w:noProof/>
            <w:color w:val="000000"/>
            <w:sz w:val="24"/>
            <w:szCs w:val="24"/>
            <w:lang w:eastAsia="pt-BR"/>
          </w:rPr>
          <w:drawing>
            <wp:inline distT="0" distB="0" distL="0" distR="0" wp14:anchorId="5EFEDBC4" wp14:editId="7241D1A1">
              <wp:extent cx="1428750" cy="1428750"/>
              <wp:effectExtent l="0" t="0" r="0" b="0"/>
              <wp:docPr id="30" name="Imagem 30" descr="https://www.historiadasartes.com/wp-content/uploads/2015/10/11.24PintorComprador-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historiadasartes.com/wp-content/uploads/2015/10/11.24PintorComprador-150x15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25" w:author="Unknown"/>
          <w:rFonts w:ascii="Arial" w:eastAsia="Times New Roman" w:hAnsi="Arial" w:cs="Arial"/>
          <w:b/>
          <w:color w:val="000000"/>
          <w:sz w:val="24"/>
          <w:szCs w:val="24"/>
          <w:lang w:eastAsia="pt-BR"/>
        </w:rPr>
      </w:pPr>
      <w:ins w:id="126" w:author="Unknown">
        <w:r w:rsidRPr="00B61F8C">
          <w:rPr>
            <w:rFonts w:ascii="Arial" w:eastAsia="Times New Roman" w:hAnsi="Arial" w:cs="Arial"/>
            <w:b/>
            <w:noProof/>
            <w:color w:val="000000"/>
            <w:sz w:val="24"/>
            <w:szCs w:val="24"/>
            <w:lang w:eastAsia="pt-BR"/>
          </w:rPr>
          <w:drawing>
            <wp:inline distT="0" distB="0" distL="0" distR="0" wp14:anchorId="62140F1D" wp14:editId="3694AEAB">
              <wp:extent cx="1428750" cy="1428750"/>
              <wp:effectExtent l="0" t="0" r="0" b="0"/>
              <wp:docPr id="31" name="Imagem 31" descr="https://www.historiadasartes.com/wp-content/uploads/2015/10/11.25CasamentoAldea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historiadasartes.com/wp-content/uploads/2015/10/11.25CasamentoAldeao-150x15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27" w:author="Unknown"/>
          <w:rFonts w:ascii="Arial" w:eastAsia="Times New Roman" w:hAnsi="Arial" w:cs="Arial"/>
          <w:b/>
          <w:color w:val="000000"/>
          <w:sz w:val="24"/>
          <w:szCs w:val="24"/>
          <w:lang w:eastAsia="pt-BR"/>
        </w:rPr>
      </w:pPr>
      <w:ins w:id="128" w:author="Unknown">
        <w:r w:rsidRPr="00B61F8C">
          <w:rPr>
            <w:rFonts w:ascii="Arial" w:eastAsia="Times New Roman" w:hAnsi="Arial" w:cs="Arial"/>
            <w:b/>
            <w:noProof/>
            <w:color w:val="000000"/>
            <w:sz w:val="24"/>
            <w:szCs w:val="24"/>
            <w:lang w:eastAsia="pt-BR"/>
          </w:rPr>
          <w:drawing>
            <wp:inline distT="0" distB="0" distL="0" distR="0" wp14:anchorId="00FD9584" wp14:editId="1B5D8FB2">
              <wp:extent cx="1428750" cy="1428750"/>
              <wp:effectExtent l="0" t="0" r="0" b="0"/>
              <wp:docPr id="32" name="Imagem 32" descr="https://www.historiadasartes.com/wp-content/uploads/2017/12/m_BruegelVelhoProverbiosFlamingo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historiadasartes.com/wp-content/uploads/2017/12/m_BruegelVelhoProverbiosFlamingos-150x15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29" w:author="Unknown"/>
          <w:rFonts w:ascii="Arial" w:eastAsia="Times New Roman" w:hAnsi="Arial" w:cs="Arial"/>
          <w:b/>
          <w:color w:val="000000"/>
          <w:sz w:val="24"/>
          <w:szCs w:val="24"/>
          <w:lang w:eastAsia="pt-BR"/>
        </w:rPr>
      </w:pPr>
      <w:ins w:id="130" w:author="Unknown">
        <w:r w:rsidRPr="00B61F8C">
          <w:rPr>
            <w:rFonts w:ascii="Arial" w:eastAsia="Times New Roman" w:hAnsi="Arial" w:cs="Arial"/>
            <w:b/>
            <w:noProof/>
            <w:color w:val="000000"/>
            <w:sz w:val="24"/>
            <w:szCs w:val="24"/>
            <w:lang w:eastAsia="pt-BR"/>
          </w:rPr>
          <w:drawing>
            <wp:inline distT="0" distB="0" distL="0" distR="0" wp14:anchorId="6F5E4F9E" wp14:editId="10214F55">
              <wp:extent cx="1428750" cy="1428750"/>
              <wp:effectExtent l="0" t="0" r="0" b="0"/>
              <wp:docPr id="33" name="Imagem 33" descr="https://www.historiadasartes.com/wp-content/uploads/2017/11/m_BrueghelVelhoTriunfoMorte-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historiadasartes.com/wp-content/uploads/2017/11/m_BrueghelVelhoTriunfoMorte-150x15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31" w:author="Unknown"/>
          <w:rFonts w:ascii="Arial" w:eastAsia="Times New Roman" w:hAnsi="Arial" w:cs="Arial"/>
          <w:b/>
          <w:color w:val="000000"/>
          <w:sz w:val="24"/>
          <w:szCs w:val="24"/>
          <w:lang w:eastAsia="pt-BR"/>
        </w:rPr>
      </w:pPr>
      <w:ins w:id="132" w:author="Unknown">
        <w:r w:rsidRPr="00B61F8C">
          <w:rPr>
            <w:rFonts w:ascii="Arial" w:eastAsia="Times New Roman" w:hAnsi="Arial" w:cs="Arial"/>
            <w:b/>
            <w:noProof/>
            <w:color w:val="000000"/>
            <w:sz w:val="24"/>
            <w:szCs w:val="24"/>
            <w:lang w:eastAsia="pt-BR"/>
          </w:rPr>
          <w:lastRenderedPageBreak/>
          <w:drawing>
            <wp:inline distT="0" distB="0" distL="0" distR="0" wp14:anchorId="68ED3389" wp14:editId="6EDF0FCB">
              <wp:extent cx="1428750" cy="1428750"/>
              <wp:effectExtent l="0" t="0" r="0" b="0"/>
              <wp:docPr id="34" name="Imagem 34" descr="https://www.historiadasartes.com/wp-content/uploads/2017/11/m_BrueghelPieterVelhoAdoracaoMagos-150x1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historiadasartes.com/wp-content/uploads/2017/11/m_BrueghelPieterVelhoAdoracaoMagos-150x150.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133" w:author="Unknown"/>
          <w:rFonts w:ascii="Arial" w:eastAsia="Times New Roman" w:hAnsi="Arial" w:cs="Arial"/>
          <w:b/>
          <w:color w:val="000000"/>
          <w:sz w:val="24"/>
          <w:szCs w:val="24"/>
          <w:lang w:eastAsia="pt-BR"/>
        </w:rPr>
      </w:pPr>
      <w:ins w:id="134" w:author="Unknown">
        <w:r w:rsidRPr="00B61F8C">
          <w:rPr>
            <w:rFonts w:ascii="Arial" w:eastAsia="Times New Roman" w:hAnsi="Arial" w:cs="Arial"/>
            <w:b/>
            <w:noProof/>
            <w:color w:val="000000"/>
            <w:sz w:val="24"/>
            <w:szCs w:val="24"/>
            <w:lang w:eastAsia="pt-BR"/>
          </w:rPr>
          <w:drawing>
            <wp:inline distT="0" distB="0" distL="0" distR="0" wp14:anchorId="7E6DD6B4" wp14:editId="56D2B040">
              <wp:extent cx="1428750" cy="1428750"/>
              <wp:effectExtent l="0" t="0" r="0" b="0"/>
              <wp:docPr id="35" name="Imagem 35" descr="https://www.historiadasartes.com/wp-content/uploads/2017/11/m_BrueghelPieterVelhoAdoracaoMagosDetalhe-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historiadasartes.com/wp-content/uploads/2017/11/m_BrueghelPieterVelhoAdoracaoMagosDetalhe-150x15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135" w:author="Unknown"/>
          <w:rFonts w:ascii="Arial" w:eastAsia="Times New Roman" w:hAnsi="Arial" w:cs="Arial"/>
          <w:b/>
          <w:color w:val="000000"/>
          <w:sz w:val="24"/>
          <w:szCs w:val="24"/>
          <w:lang w:eastAsia="pt-BR"/>
        </w:rPr>
      </w:pPr>
      <w:ins w:id="136" w:author="Unknown">
        <w:r w:rsidRPr="00B61F8C">
          <w:rPr>
            <w:rFonts w:ascii="Arial" w:eastAsia="Times New Roman" w:hAnsi="Arial" w:cs="Arial"/>
            <w:b/>
            <w:color w:val="000000"/>
            <w:sz w:val="24"/>
            <w:szCs w:val="24"/>
            <w:lang w:eastAsia="pt-BR"/>
          </w:rPr>
          <w:fldChar w:fldCharType="begin"/>
        </w:r>
        <w:r w:rsidRPr="00B61F8C">
          <w:rPr>
            <w:rFonts w:ascii="Arial" w:eastAsia="Times New Roman" w:hAnsi="Arial" w:cs="Arial"/>
            <w:b/>
            <w:color w:val="000000"/>
            <w:sz w:val="24"/>
            <w:szCs w:val="24"/>
            <w:lang w:eastAsia="pt-BR"/>
          </w:rPr>
          <w:instrText xml:space="preserve"> HYPERLINK "http://www.historiadasartes.com/prazer-em-conhecer/giuseppe-arcimboldo/" </w:instrText>
        </w:r>
        <w:r w:rsidRPr="00B61F8C">
          <w:rPr>
            <w:rFonts w:ascii="Arial" w:eastAsia="Times New Roman" w:hAnsi="Arial" w:cs="Arial"/>
            <w:b/>
            <w:color w:val="000000"/>
            <w:sz w:val="24"/>
            <w:szCs w:val="24"/>
            <w:lang w:eastAsia="pt-BR"/>
          </w:rPr>
          <w:fldChar w:fldCharType="separate"/>
        </w:r>
        <w:r w:rsidRPr="00B61F8C">
          <w:rPr>
            <w:rFonts w:ascii="Arial" w:eastAsia="Times New Roman" w:hAnsi="Arial" w:cs="Arial"/>
            <w:b/>
            <w:bCs/>
            <w:color w:val="3DC4ED"/>
            <w:sz w:val="24"/>
            <w:szCs w:val="24"/>
            <w:u w:val="single"/>
            <w:bdr w:val="none" w:sz="0" w:space="0" w:color="auto" w:frame="1"/>
            <w:lang w:eastAsia="pt-BR"/>
          </w:rPr>
          <w:t xml:space="preserve">Giuseppe </w:t>
        </w:r>
        <w:proofErr w:type="spellStart"/>
        <w:r w:rsidRPr="00B61F8C">
          <w:rPr>
            <w:rFonts w:ascii="Arial" w:eastAsia="Times New Roman" w:hAnsi="Arial" w:cs="Arial"/>
            <w:b/>
            <w:bCs/>
            <w:color w:val="3DC4ED"/>
            <w:sz w:val="24"/>
            <w:szCs w:val="24"/>
            <w:u w:val="single"/>
            <w:bdr w:val="none" w:sz="0" w:space="0" w:color="auto" w:frame="1"/>
            <w:lang w:eastAsia="pt-BR"/>
          </w:rPr>
          <w:t>Arcimboldo</w:t>
        </w:r>
        <w:proofErr w:type="spellEnd"/>
        <w:r w:rsidRPr="00B61F8C">
          <w:rPr>
            <w:rFonts w:ascii="Arial" w:eastAsia="Times New Roman" w:hAnsi="Arial" w:cs="Arial"/>
            <w:b/>
            <w:color w:val="000000"/>
            <w:sz w:val="24"/>
            <w:szCs w:val="24"/>
            <w:lang w:eastAsia="pt-BR"/>
          </w:rPr>
          <w:fldChar w:fldCharType="end"/>
        </w:r>
        <w:r w:rsidRPr="00B61F8C">
          <w:rPr>
            <w:rFonts w:ascii="Arial" w:eastAsia="Times New Roman" w:hAnsi="Arial" w:cs="Arial"/>
            <w:b/>
            <w:color w:val="000000"/>
            <w:sz w:val="24"/>
            <w:szCs w:val="24"/>
            <w:lang w:eastAsia="pt-BR"/>
          </w:rPr>
          <w:t xml:space="preserve"> (1527-1593) pintor italiano. Trabalhou inicialmente com seu pai Biaggio </w:t>
        </w:r>
        <w:proofErr w:type="spellStart"/>
        <w:r w:rsidRPr="00B61F8C">
          <w:rPr>
            <w:rFonts w:ascii="Arial" w:eastAsia="Times New Roman" w:hAnsi="Arial" w:cs="Arial"/>
            <w:b/>
            <w:color w:val="000000"/>
            <w:sz w:val="24"/>
            <w:szCs w:val="24"/>
            <w:lang w:eastAsia="pt-BR"/>
          </w:rPr>
          <w:t>Arcimboldo</w:t>
        </w:r>
        <w:proofErr w:type="spellEnd"/>
        <w:r w:rsidRPr="00B61F8C">
          <w:rPr>
            <w:rFonts w:ascii="Arial" w:eastAsia="Times New Roman" w:hAnsi="Arial" w:cs="Arial"/>
            <w:b/>
            <w:color w:val="000000"/>
            <w:sz w:val="24"/>
            <w:szCs w:val="24"/>
            <w:lang w:eastAsia="pt-BR"/>
          </w:rPr>
          <w:t xml:space="preserve">, artista que trabalhava em afrescos. A partir de 1562 morou em Praga, então capital do reino da Boêmia e hoje da República Tcheca, onde consolidou sua carreira como artista. Serviu nas corte dos </w:t>
        </w:r>
        <w:proofErr w:type="spellStart"/>
        <w:r w:rsidRPr="00B61F8C">
          <w:rPr>
            <w:rFonts w:ascii="Arial" w:eastAsia="Times New Roman" w:hAnsi="Arial" w:cs="Arial"/>
            <w:b/>
            <w:color w:val="000000"/>
            <w:sz w:val="24"/>
            <w:szCs w:val="24"/>
            <w:lang w:eastAsia="pt-BR"/>
          </w:rPr>
          <w:t>Habsburgos</w:t>
        </w:r>
        <w:proofErr w:type="spellEnd"/>
        <w:r w:rsidRPr="00B61F8C">
          <w:rPr>
            <w:rFonts w:ascii="Arial" w:eastAsia="Times New Roman" w:hAnsi="Arial" w:cs="Arial"/>
            <w:b/>
            <w:color w:val="000000"/>
            <w:sz w:val="24"/>
            <w:szCs w:val="24"/>
            <w:lang w:eastAsia="pt-BR"/>
          </w:rPr>
          <w:t>. Ele foi admirado como artista pelos monarcas</w:t>
        </w:r>
        <w:proofErr w:type="gramStart"/>
        <w:r w:rsidRPr="00B61F8C">
          <w:rPr>
            <w:rFonts w:ascii="Arial" w:eastAsia="Times New Roman" w:hAnsi="Arial" w:cs="Arial"/>
            <w:b/>
            <w:color w:val="000000"/>
            <w:sz w:val="24"/>
            <w:szCs w:val="24"/>
            <w:lang w:eastAsia="pt-BR"/>
          </w:rPr>
          <w:t>, tornou-se</w:t>
        </w:r>
        <w:proofErr w:type="gramEnd"/>
        <w:r w:rsidRPr="00B61F8C">
          <w:rPr>
            <w:rFonts w:ascii="Arial" w:eastAsia="Times New Roman" w:hAnsi="Arial" w:cs="Arial"/>
            <w:b/>
            <w:color w:val="000000"/>
            <w:sz w:val="24"/>
            <w:szCs w:val="24"/>
            <w:lang w:eastAsia="pt-BR"/>
          </w:rPr>
          <w:t xml:space="preserve"> pintor da corte e chegou a ser nomeado Conde Palatino. Praga transformou-se no século XVI em um dos maiores centros culturais da Europa, de intensa e diversa atividade cultural e científica. Seus governantes eram vistos, além de seus domínios, como simpatizantes do exótico. Nesse contexto, as singularidades da arte de </w:t>
        </w:r>
        <w:proofErr w:type="spellStart"/>
        <w:r w:rsidRPr="00B61F8C">
          <w:rPr>
            <w:rFonts w:ascii="Arial" w:eastAsia="Times New Roman" w:hAnsi="Arial" w:cs="Arial"/>
            <w:b/>
            <w:color w:val="000000"/>
            <w:sz w:val="24"/>
            <w:szCs w:val="24"/>
            <w:lang w:eastAsia="pt-BR"/>
          </w:rPr>
          <w:t>Arcimboldo</w:t>
        </w:r>
        <w:proofErr w:type="spellEnd"/>
        <w:r w:rsidRPr="00B61F8C">
          <w:rPr>
            <w:rFonts w:ascii="Arial" w:eastAsia="Times New Roman" w:hAnsi="Arial" w:cs="Arial"/>
            <w:b/>
            <w:color w:val="000000"/>
            <w:sz w:val="24"/>
            <w:szCs w:val="24"/>
            <w:lang w:eastAsia="pt-BR"/>
          </w:rPr>
          <w:t xml:space="preserve"> encontraram solo fértil para florescer.  Suas obras principais incluem a série “As Quatro Estações”, onde usou, pela primeira vez, imagens da natureza, tais como frutas, verduras e flores, para compor fisionomias humanas.</w:t>
        </w:r>
      </w:ins>
    </w:p>
    <w:p w:rsidR="00B61F8C" w:rsidRPr="00B61F8C" w:rsidRDefault="00B61F8C" w:rsidP="00B61F8C">
      <w:pPr>
        <w:shd w:val="clear" w:color="auto" w:fill="FFFFFF"/>
        <w:spacing w:after="0" w:line="240" w:lineRule="auto"/>
        <w:textAlignment w:val="baseline"/>
        <w:rPr>
          <w:ins w:id="137" w:author="Unknown"/>
          <w:rFonts w:ascii="Arial" w:eastAsia="Times New Roman" w:hAnsi="Arial" w:cs="Arial"/>
          <w:b/>
          <w:color w:val="000000"/>
          <w:sz w:val="24"/>
          <w:szCs w:val="24"/>
          <w:lang w:eastAsia="pt-BR"/>
        </w:rPr>
      </w:pPr>
      <w:ins w:id="138" w:author="Unknown">
        <w:r w:rsidRPr="00B61F8C">
          <w:rPr>
            <w:rFonts w:ascii="Arial" w:eastAsia="Times New Roman" w:hAnsi="Arial" w:cs="Arial"/>
            <w:b/>
            <w:noProof/>
            <w:color w:val="000000"/>
            <w:sz w:val="24"/>
            <w:szCs w:val="24"/>
            <w:lang w:eastAsia="pt-BR"/>
          </w:rPr>
          <w:drawing>
            <wp:inline distT="0" distB="0" distL="0" distR="0" wp14:anchorId="6BC060A3" wp14:editId="4E4841CD">
              <wp:extent cx="1428750" cy="1428750"/>
              <wp:effectExtent l="0" t="0" r="0" b="0"/>
              <wp:docPr id="36" name="Imagem 36" descr="https://www.historiadasartes.com/wp-content/uploads/2016/04/m_Winter-LInvern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historiadasartes.com/wp-content/uploads/2016/04/m_Winter-LInverno-150x15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39" w:author="Unknown"/>
          <w:rFonts w:ascii="Arial" w:eastAsia="Times New Roman" w:hAnsi="Arial" w:cs="Arial"/>
          <w:b/>
          <w:color w:val="000000"/>
          <w:sz w:val="24"/>
          <w:szCs w:val="24"/>
          <w:lang w:eastAsia="pt-BR"/>
        </w:rPr>
      </w:pPr>
      <w:ins w:id="140" w:author="Unknown">
        <w:r w:rsidRPr="00B61F8C">
          <w:rPr>
            <w:rFonts w:ascii="Arial" w:eastAsia="Times New Roman" w:hAnsi="Arial" w:cs="Arial"/>
            <w:b/>
            <w:noProof/>
            <w:color w:val="000000"/>
            <w:sz w:val="24"/>
            <w:szCs w:val="24"/>
            <w:lang w:eastAsia="pt-BR"/>
          </w:rPr>
          <w:drawing>
            <wp:inline distT="0" distB="0" distL="0" distR="0" wp14:anchorId="45114797" wp14:editId="42F437D5">
              <wp:extent cx="1428750" cy="1428750"/>
              <wp:effectExtent l="0" t="0" r="0" b="0"/>
              <wp:docPr id="37" name="Imagem 37" descr="https://www.historiadasartes.com/wp-content/uploads/2016/04/m_Summer-1-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historiadasartes.com/wp-content/uploads/2016/04/m_Summer-1-150x15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41" w:author="Unknown"/>
          <w:rFonts w:ascii="Arial" w:eastAsia="Times New Roman" w:hAnsi="Arial" w:cs="Arial"/>
          <w:b/>
          <w:color w:val="000000"/>
          <w:sz w:val="24"/>
          <w:szCs w:val="24"/>
          <w:lang w:eastAsia="pt-BR"/>
        </w:rPr>
      </w:pPr>
      <w:ins w:id="142" w:author="Unknown">
        <w:r w:rsidRPr="00B61F8C">
          <w:rPr>
            <w:rFonts w:ascii="Arial" w:eastAsia="Times New Roman" w:hAnsi="Arial" w:cs="Arial"/>
            <w:b/>
            <w:noProof/>
            <w:color w:val="000000"/>
            <w:sz w:val="24"/>
            <w:szCs w:val="24"/>
            <w:lang w:eastAsia="pt-BR"/>
          </w:rPr>
          <w:lastRenderedPageBreak/>
          <w:drawing>
            <wp:inline distT="0" distB="0" distL="0" distR="0" wp14:anchorId="2E0EC743" wp14:editId="07FF29DD">
              <wp:extent cx="1428750" cy="1428750"/>
              <wp:effectExtent l="0" t="0" r="0" b="0"/>
              <wp:docPr id="38" name="Imagem 38" descr="https://www.historiadasartes.com/wp-content/uploads/2016/04/m_primavera-1-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historiadasartes.com/wp-content/uploads/2016/04/m_primavera-1-150x150.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43" w:author="Unknown"/>
          <w:rFonts w:ascii="Arial" w:eastAsia="Times New Roman" w:hAnsi="Arial" w:cs="Arial"/>
          <w:b/>
          <w:color w:val="000000"/>
          <w:sz w:val="24"/>
          <w:szCs w:val="24"/>
          <w:lang w:eastAsia="pt-BR"/>
        </w:rPr>
      </w:pPr>
      <w:ins w:id="144" w:author="Unknown">
        <w:r w:rsidRPr="00B61F8C">
          <w:rPr>
            <w:rFonts w:ascii="Arial" w:eastAsia="Times New Roman" w:hAnsi="Arial" w:cs="Arial"/>
            <w:b/>
            <w:noProof/>
            <w:color w:val="000000"/>
            <w:sz w:val="24"/>
            <w:szCs w:val="24"/>
            <w:lang w:eastAsia="pt-BR"/>
          </w:rPr>
          <w:drawing>
            <wp:inline distT="0" distB="0" distL="0" distR="0" wp14:anchorId="62F5B290" wp14:editId="06D02FC2">
              <wp:extent cx="1428750" cy="1428750"/>
              <wp:effectExtent l="0" t="0" r="0" b="0"/>
              <wp:docPr id="39" name="Imagem 39" descr="https://www.historiadasartes.com/wp-content/uploads/2016/04/m_Flora-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historiadasartes.com/wp-content/uploads/2016/04/m_Flora-150x15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145" w:author="Unknown"/>
          <w:rFonts w:ascii="Arial" w:eastAsia="Times New Roman" w:hAnsi="Arial" w:cs="Arial"/>
          <w:b/>
          <w:color w:val="000000"/>
          <w:sz w:val="24"/>
          <w:szCs w:val="24"/>
          <w:lang w:eastAsia="pt-BR"/>
        </w:rPr>
      </w:pPr>
      <w:ins w:id="146" w:author="Unknown">
        <w:r w:rsidRPr="00B61F8C">
          <w:rPr>
            <w:rFonts w:ascii="Arial" w:eastAsia="Times New Roman" w:hAnsi="Arial" w:cs="Arial"/>
            <w:b/>
            <w:noProof/>
            <w:color w:val="000000"/>
            <w:sz w:val="24"/>
            <w:szCs w:val="24"/>
            <w:lang w:eastAsia="pt-BR"/>
          </w:rPr>
          <w:drawing>
            <wp:inline distT="0" distB="0" distL="0" distR="0" wp14:anchorId="7BC4D919" wp14:editId="49C99A0E">
              <wp:extent cx="1428750" cy="1428750"/>
              <wp:effectExtent l="0" t="0" r="0" b="0"/>
              <wp:docPr id="40" name="Imagem 40" descr="https://www.historiadasartes.com/wp-content/uploads/2016/04/m_Autumn-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historiadasartes.com/wp-content/uploads/2016/04/m_Autumn-150x15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147" w:author="Unknown"/>
          <w:rFonts w:ascii="Arial" w:eastAsia="Times New Roman" w:hAnsi="Arial" w:cs="Arial"/>
          <w:b/>
          <w:color w:val="000000"/>
          <w:sz w:val="24"/>
          <w:szCs w:val="24"/>
          <w:lang w:eastAsia="pt-BR"/>
        </w:rPr>
      </w:pPr>
      <w:ins w:id="148" w:author="Unknown">
        <w:r w:rsidRPr="00B61F8C">
          <w:rPr>
            <w:rFonts w:ascii="Arial" w:eastAsia="Times New Roman" w:hAnsi="Arial" w:cs="Arial"/>
            <w:b/>
            <w:bCs/>
            <w:color w:val="000000"/>
            <w:sz w:val="24"/>
            <w:szCs w:val="24"/>
            <w:bdr w:val="none" w:sz="0" w:space="0" w:color="auto" w:frame="1"/>
            <w:lang w:eastAsia="pt-BR"/>
          </w:rPr>
          <w:t>ESCULTURA</w:t>
        </w:r>
      </w:ins>
    </w:p>
    <w:p w:rsidR="00B61F8C" w:rsidRPr="00B61F8C" w:rsidRDefault="00B61F8C" w:rsidP="00B61F8C">
      <w:pPr>
        <w:shd w:val="clear" w:color="auto" w:fill="FFFFFF"/>
        <w:spacing w:after="300" w:line="240" w:lineRule="auto"/>
        <w:jc w:val="both"/>
        <w:textAlignment w:val="baseline"/>
        <w:rPr>
          <w:ins w:id="149" w:author="Unknown"/>
          <w:rFonts w:ascii="Arial" w:eastAsia="Times New Roman" w:hAnsi="Arial" w:cs="Arial"/>
          <w:b/>
          <w:color w:val="000000"/>
          <w:sz w:val="24"/>
          <w:szCs w:val="24"/>
          <w:lang w:eastAsia="pt-BR"/>
        </w:rPr>
      </w:pPr>
      <w:ins w:id="150" w:author="Unknown">
        <w:r w:rsidRPr="00B61F8C">
          <w:rPr>
            <w:rFonts w:ascii="Arial" w:eastAsia="Times New Roman" w:hAnsi="Arial" w:cs="Arial"/>
            <w:b/>
            <w:color w:val="000000"/>
            <w:sz w:val="24"/>
            <w:szCs w:val="24"/>
            <w:lang w:eastAsia="pt-BR"/>
          </w:rPr>
          <w:t>Na escultura, o maneirismo segue o caminho traçado por Michelangelo: às formas clássicas soma-se o novo conceito intelectual da arte pela arte e o distanciamento da realidade. Em resumo, repetem-se as características da arquitetura e da pintura. Não faltam as formas caprichosas, as proporções estranhas, as superposições de planos, ou ainda o exagero nos detalhes, elementos que criam essa atmosfera de tensão tão característica do espírito maneirista.</w:t>
        </w:r>
      </w:ins>
    </w:p>
    <w:p w:rsidR="00B61F8C" w:rsidRPr="00B61F8C" w:rsidRDefault="00B61F8C" w:rsidP="00B61F8C">
      <w:pPr>
        <w:shd w:val="clear" w:color="auto" w:fill="FFFFFF"/>
        <w:spacing w:after="300" w:line="240" w:lineRule="auto"/>
        <w:jc w:val="both"/>
        <w:textAlignment w:val="baseline"/>
        <w:rPr>
          <w:ins w:id="151" w:author="Unknown"/>
          <w:rFonts w:ascii="Arial" w:eastAsia="Times New Roman" w:hAnsi="Arial" w:cs="Arial"/>
          <w:b/>
          <w:color w:val="000000"/>
          <w:sz w:val="24"/>
          <w:szCs w:val="24"/>
          <w:lang w:eastAsia="pt-BR"/>
        </w:rPr>
      </w:pPr>
      <w:ins w:id="152" w:author="Unknown">
        <w:r w:rsidRPr="00B61F8C">
          <w:rPr>
            <w:rFonts w:ascii="Arial" w:eastAsia="Times New Roman" w:hAnsi="Arial" w:cs="Arial"/>
            <w:b/>
            <w:color w:val="000000"/>
            <w:sz w:val="24"/>
            <w:szCs w:val="24"/>
            <w:lang w:eastAsia="pt-BR"/>
          </w:rPr>
          <w:t>A composição típica desse estilo apresenta um grupo de figuras dispostas umas sobre as outras, num equilíbrio aparentemente frágil, as figuras são unidas por contorções extremadas e exagerado alongamento dos músculos.</w:t>
        </w:r>
      </w:ins>
    </w:p>
    <w:p w:rsidR="00B61F8C" w:rsidRPr="00B61F8C" w:rsidRDefault="00B61F8C" w:rsidP="00B61F8C">
      <w:pPr>
        <w:shd w:val="clear" w:color="auto" w:fill="FFFFFF"/>
        <w:spacing w:after="300" w:line="240" w:lineRule="auto"/>
        <w:jc w:val="both"/>
        <w:textAlignment w:val="baseline"/>
        <w:rPr>
          <w:ins w:id="153" w:author="Unknown"/>
          <w:rFonts w:ascii="Arial" w:eastAsia="Times New Roman" w:hAnsi="Arial" w:cs="Arial"/>
          <w:b/>
          <w:color w:val="000000"/>
          <w:sz w:val="24"/>
          <w:szCs w:val="24"/>
          <w:lang w:eastAsia="pt-BR"/>
        </w:rPr>
      </w:pPr>
      <w:ins w:id="154" w:author="Unknown">
        <w:r w:rsidRPr="00B61F8C">
          <w:rPr>
            <w:rFonts w:ascii="Arial" w:eastAsia="Times New Roman" w:hAnsi="Arial" w:cs="Arial"/>
            <w:b/>
            <w:color w:val="000000"/>
            <w:sz w:val="24"/>
            <w:szCs w:val="24"/>
            <w:lang w:eastAsia="pt-BR"/>
          </w:rPr>
          <w:t>O modo de enlaçar as figuras, atribuindo-lhes uma infinidade de posturas impossíveis, permite que elas compartilhem a reduzida base que têm como cenário, isso sempre respeitando a composição geral da peça e a graciosidade de todo o conjunto.</w:t>
        </w:r>
      </w:ins>
    </w:p>
    <w:p w:rsidR="00B61F8C" w:rsidRPr="00B61F8C" w:rsidRDefault="00B61F8C" w:rsidP="00B61F8C">
      <w:pPr>
        <w:shd w:val="clear" w:color="auto" w:fill="FFFFFF"/>
        <w:spacing w:after="0" w:line="240" w:lineRule="auto"/>
        <w:jc w:val="both"/>
        <w:textAlignment w:val="baseline"/>
        <w:rPr>
          <w:ins w:id="155" w:author="Unknown"/>
          <w:rFonts w:ascii="Arial" w:eastAsia="Times New Roman" w:hAnsi="Arial" w:cs="Arial"/>
          <w:b/>
          <w:color w:val="000000"/>
          <w:sz w:val="24"/>
          <w:szCs w:val="24"/>
          <w:lang w:eastAsia="pt-BR"/>
        </w:rPr>
      </w:pPr>
      <w:proofErr w:type="spellStart"/>
      <w:ins w:id="156" w:author="Unknown">
        <w:r w:rsidRPr="00B61F8C">
          <w:rPr>
            <w:rFonts w:ascii="Arial" w:eastAsia="Times New Roman" w:hAnsi="Arial" w:cs="Arial"/>
            <w:b/>
            <w:bCs/>
            <w:color w:val="000000"/>
            <w:sz w:val="24"/>
            <w:szCs w:val="24"/>
            <w:bdr w:val="none" w:sz="0" w:space="0" w:color="auto" w:frame="1"/>
            <w:lang w:eastAsia="pt-BR"/>
          </w:rPr>
          <w:t>Benvenuto</w:t>
        </w:r>
        <w:proofErr w:type="spellEnd"/>
        <w:r w:rsidRPr="00B61F8C">
          <w:rPr>
            <w:rFonts w:ascii="Arial" w:eastAsia="Times New Roman" w:hAnsi="Arial" w:cs="Arial"/>
            <w:b/>
            <w:bCs/>
            <w:color w:val="000000"/>
            <w:sz w:val="24"/>
            <w:szCs w:val="24"/>
            <w:bdr w:val="none" w:sz="0" w:space="0" w:color="auto" w:frame="1"/>
            <w:lang w:eastAsia="pt-BR"/>
          </w:rPr>
          <w:t xml:space="preserve"> </w:t>
        </w:r>
        <w:proofErr w:type="spellStart"/>
        <w:r w:rsidRPr="00B61F8C">
          <w:rPr>
            <w:rFonts w:ascii="Arial" w:eastAsia="Times New Roman" w:hAnsi="Arial" w:cs="Arial"/>
            <w:b/>
            <w:bCs/>
            <w:color w:val="000000"/>
            <w:sz w:val="24"/>
            <w:szCs w:val="24"/>
            <w:bdr w:val="none" w:sz="0" w:space="0" w:color="auto" w:frame="1"/>
            <w:lang w:eastAsia="pt-BR"/>
          </w:rPr>
          <w:t>Cellini</w:t>
        </w:r>
        <w:proofErr w:type="spellEnd"/>
        <w:r w:rsidRPr="00B61F8C">
          <w:rPr>
            <w:rFonts w:ascii="Arial" w:eastAsia="Times New Roman" w:hAnsi="Arial" w:cs="Arial"/>
            <w:b/>
            <w:color w:val="000000"/>
            <w:sz w:val="24"/>
            <w:szCs w:val="24"/>
            <w:lang w:eastAsia="pt-BR"/>
          </w:rPr>
          <w:t xml:space="preserve"> (1500-71) foi um artista típico desse período, escultor e ourives florentino, ele descreveu sua própria vida num livro famoso, que nos oferece um quadro imensamente colorido e vívido de sua época. Ele era implacável, fútil, mas é difícil ficar irritado com o homem porque nos conta a história de suas aventuras e façanhas com tanta volúpia e </w:t>
        </w:r>
        <w:r w:rsidRPr="00B61F8C">
          <w:rPr>
            <w:rFonts w:ascii="Arial" w:eastAsia="Times New Roman" w:hAnsi="Arial" w:cs="Arial"/>
            <w:b/>
            <w:color w:val="000000"/>
            <w:sz w:val="24"/>
            <w:szCs w:val="24"/>
            <w:lang w:eastAsia="pt-BR"/>
          </w:rPr>
          <w:lastRenderedPageBreak/>
          <w:t xml:space="preserve">agilidade que pensamos estar lendo um romance de Dumas. Em sua vaidade, extravagância e temperamento irrequieto, que o impeliram de cidade em cidade, e de corte em corte, criando conflitos e brigas, e ganhando os louros, </w:t>
        </w:r>
        <w:proofErr w:type="spellStart"/>
        <w:r w:rsidRPr="00B61F8C">
          <w:rPr>
            <w:rFonts w:ascii="Arial" w:eastAsia="Times New Roman" w:hAnsi="Arial" w:cs="Arial"/>
            <w:b/>
            <w:color w:val="000000"/>
            <w:sz w:val="24"/>
            <w:szCs w:val="24"/>
            <w:lang w:eastAsia="pt-BR"/>
          </w:rPr>
          <w:t>Cellini</w:t>
        </w:r>
        <w:proofErr w:type="spellEnd"/>
        <w:r w:rsidRPr="00B61F8C">
          <w:rPr>
            <w:rFonts w:ascii="Arial" w:eastAsia="Times New Roman" w:hAnsi="Arial" w:cs="Arial"/>
            <w:b/>
            <w:color w:val="000000"/>
            <w:sz w:val="24"/>
            <w:szCs w:val="24"/>
            <w:lang w:eastAsia="pt-BR"/>
          </w:rPr>
          <w:t xml:space="preserve"> é um verdadeiro produto de seu tempo. Para ele ser artista já não era o ser respeitável e acomodado proprietário de uma oficina; era ser um </w:t>
        </w:r>
        <w:r w:rsidRPr="00B61F8C">
          <w:rPr>
            <w:rFonts w:ascii="Arial" w:eastAsia="Times New Roman" w:hAnsi="Arial" w:cs="Arial"/>
            <w:b/>
            <w:i/>
            <w:iCs/>
            <w:color w:val="000000"/>
            <w:sz w:val="24"/>
            <w:szCs w:val="24"/>
            <w:bdr w:val="none" w:sz="0" w:space="0" w:color="auto" w:frame="1"/>
            <w:lang w:eastAsia="pt-BR"/>
          </w:rPr>
          <w:t>virtuose</w:t>
        </w:r>
        <w:r w:rsidRPr="00B61F8C">
          <w:rPr>
            <w:rFonts w:ascii="Arial" w:eastAsia="Times New Roman" w:hAnsi="Arial" w:cs="Arial"/>
            <w:b/>
            <w:color w:val="000000"/>
            <w:sz w:val="24"/>
            <w:szCs w:val="24"/>
            <w:lang w:eastAsia="pt-BR"/>
          </w:rPr>
          <w:t> por cujos favores príncipes e cardeais deveriam competir. Uma de suas obras inusitadas é um saleiro de mesa feito em 1543 para o Rei da França, que possui duas figuras que representam a terra, uma mulher, e o mar, um homem.</w:t>
        </w:r>
      </w:ins>
    </w:p>
    <w:p w:rsidR="00B61F8C" w:rsidRPr="00B61F8C" w:rsidRDefault="00B61F8C" w:rsidP="00B61F8C">
      <w:pPr>
        <w:shd w:val="clear" w:color="auto" w:fill="FFFFFF"/>
        <w:spacing w:after="0" w:line="240" w:lineRule="auto"/>
        <w:textAlignment w:val="baseline"/>
        <w:rPr>
          <w:ins w:id="157" w:author="Unknown"/>
          <w:rFonts w:ascii="Arial" w:eastAsia="Times New Roman" w:hAnsi="Arial" w:cs="Arial"/>
          <w:b/>
          <w:color w:val="000000"/>
          <w:sz w:val="24"/>
          <w:szCs w:val="24"/>
          <w:lang w:eastAsia="pt-BR"/>
        </w:rPr>
      </w:pPr>
      <w:ins w:id="158" w:author="Unknown">
        <w:r w:rsidRPr="00B61F8C">
          <w:rPr>
            <w:rFonts w:ascii="Arial" w:eastAsia="Times New Roman" w:hAnsi="Arial" w:cs="Arial"/>
            <w:b/>
            <w:noProof/>
            <w:color w:val="000000"/>
            <w:sz w:val="24"/>
            <w:szCs w:val="24"/>
            <w:lang w:eastAsia="pt-BR"/>
          </w:rPr>
          <w:drawing>
            <wp:inline distT="0" distB="0" distL="0" distR="0" wp14:anchorId="5627DC3B" wp14:editId="5238B8C5">
              <wp:extent cx="1428750" cy="1428750"/>
              <wp:effectExtent l="0" t="0" r="0" b="0"/>
              <wp:docPr id="41" name="Imagem 41" descr="https://www.historiadasartes.com/wp-content/uploads/2015/10/11.17PerseuMeduza-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historiadasartes.com/wp-content/uploads/2015/10/11.17PerseuMeduza-150x150.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159" w:author="Unknown"/>
          <w:rFonts w:ascii="Arial" w:eastAsia="Times New Roman" w:hAnsi="Arial" w:cs="Arial"/>
          <w:b/>
          <w:color w:val="000000"/>
          <w:sz w:val="24"/>
          <w:szCs w:val="24"/>
          <w:lang w:eastAsia="pt-BR"/>
        </w:rPr>
      </w:pPr>
      <w:ins w:id="160" w:author="Unknown">
        <w:r w:rsidRPr="00B61F8C">
          <w:rPr>
            <w:rFonts w:ascii="Arial" w:eastAsia="Times New Roman" w:hAnsi="Arial" w:cs="Arial"/>
            <w:b/>
            <w:noProof/>
            <w:color w:val="000000"/>
            <w:sz w:val="24"/>
            <w:szCs w:val="24"/>
            <w:lang w:eastAsia="pt-BR"/>
          </w:rPr>
          <w:drawing>
            <wp:inline distT="0" distB="0" distL="0" distR="0" wp14:anchorId="651548A3" wp14:editId="7C9084B4">
              <wp:extent cx="1428750" cy="1428750"/>
              <wp:effectExtent l="0" t="0" r="0" b="0"/>
              <wp:docPr id="42" name="Imagem 42" descr="https://www.historiadasartes.com/wp-content/uploads/2015/10/11.18SaleiroCellini-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historiadasartes.com/wp-content/uploads/2015/10/11.18SaleiroCellini-150x15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jc w:val="both"/>
        <w:textAlignment w:val="baseline"/>
        <w:rPr>
          <w:ins w:id="161" w:author="Unknown"/>
          <w:rFonts w:ascii="Arial" w:eastAsia="Times New Roman" w:hAnsi="Arial" w:cs="Arial"/>
          <w:b/>
          <w:color w:val="000000"/>
          <w:sz w:val="24"/>
          <w:szCs w:val="24"/>
          <w:lang w:eastAsia="pt-BR"/>
        </w:rPr>
      </w:pPr>
      <w:proofErr w:type="spellStart"/>
      <w:ins w:id="162" w:author="Unknown">
        <w:r w:rsidRPr="00B61F8C">
          <w:rPr>
            <w:rFonts w:ascii="Arial" w:eastAsia="Times New Roman" w:hAnsi="Arial" w:cs="Arial"/>
            <w:b/>
            <w:bCs/>
            <w:color w:val="000000"/>
            <w:sz w:val="24"/>
            <w:szCs w:val="24"/>
            <w:bdr w:val="none" w:sz="0" w:space="0" w:color="auto" w:frame="1"/>
            <w:lang w:eastAsia="pt-BR"/>
          </w:rPr>
          <w:t>Giambologna</w:t>
        </w:r>
        <w:proofErr w:type="spellEnd"/>
        <w:r w:rsidRPr="00B61F8C">
          <w:rPr>
            <w:rFonts w:ascii="Arial" w:eastAsia="Times New Roman" w:hAnsi="Arial" w:cs="Arial"/>
            <w:b/>
            <w:color w:val="000000"/>
            <w:sz w:val="24"/>
            <w:szCs w:val="24"/>
            <w:lang w:eastAsia="pt-BR"/>
          </w:rPr>
          <w:t xml:space="preserve"> (1529-1608), nascido como Jean de </w:t>
        </w:r>
        <w:proofErr w:type="spellStart"/>
        <w:r w:rsidRPr="00B61F8C">
          <w:rPr>
            <w:rFonts w:ascii="Arial" w:eastAsia="Times New Roman" w:hAnsi="Arial" w:cs="Arial"/>
            <w:b/>
            <w:color w:val="000000"/>
            <w:sz w:val="24"/>
            <w:szCs w:val="24"/>
            <w:lang w:eastAsia="pt-BR"/>
          </w:rPr>
          <w:t>Boulogne</w:t>
        </w:r>
        <w:proofErr w:type="spellEnd"/>
        <w:r w:rsidRPr="00B61F8C">
          <w:rPr>
            <w:rFonts w:ascii="Arial" w:eastAsia="Times New Roman" w:hAnsi="Arial" w:cs="Arial"/>
            <w:b/>
            <w:color w:val="000000"/>
            <w:sz w:val="24"/>
            <w:szCs w:val="24"/>
            <w:lang w:eastAsia="pt-BR"/>
          </w:rPr>
          <w:t xml:space="preserve">, de origem flamenga, a quem os italianos chamavam Giovanni Bologna, deu seus primeiros passos como escultor na oficina do escultor e arquiteto francês Jacques </w:t>
        </w:r>
        <w:proofErr w:type="spellStart"/>
        <w:proofErr w:type="gramStart"/>
        <w:r w:rsidRPr="00B61F8C">
          <w:rPr>
            <w:rFonts w:ascii="Arial" w:eastAsia="Times New Roman" w:hAnsi="Arial" w:cs="Arial"/>
            <w:b/>
            <w:color w:val="000000"/>
            <w:sz w:val="24"/>
            <w:szCs w:val="24"/>
            <w:lang w:eastAsia="pt-BR"/>
          </w:rPr>
          <w:t>du</w:t>
        </w:r>
        <w:proofErr w:type="spellEnd"/>
        <w:proofErr w:type="gram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Broeucq</w:t>
        </w:r>
        <w:proofErr w:type="spellEnd"/>
        <w:r w:rsidRPr="00B61F8C">
          <w:rPr>
            <w:rFonts w:ascii="Arial" w:eastAsia="Times New Roman" w:hAnsi="Arial" w:cs="Arial"/>
            <w:b/>
            <w:color w:val="000000"/>
            <w:sz w:val="24"/>
            <w:szCs w:val="24"/>
            <w:lang w:eastAsia="pt-BR"/>
          </w:rPr>
          <w:t xml:space="preserve">. Poucos anos depois se mudou para Roma, em 1550, onde se supõe que teria colaborado com Michelangelo em muitas de suas obras.  Em 1563, foi </w:t>
        </w:r>
        <w:proofErr w:type="gramStart"/>
        <w:r w:rsidRPr="00B61F8C">
          <w:rPr>
            <w:rFonts w:ascii="Arial" w:eastAsia="Times New Roman" w:hAnsi="Arial" w:cs="Arial"/>
            <w:b/>
            <w:color w:val="000000"/>
            <w:sz w:val="24"/>
            <w:szCs w:val="24"/>
            <w:lang w:eastAsia="pt-BR"/>
          </w:rPr>
          <w:t>chamado</w:t>
        </w:r>
        <w:proofErr w:type="gramEnd"/>
        <w:r w:rsidRPr="00B61F8C">
          <w:rPr>
            <w:rFonts w:ascii="Arial" w:eastAsia="Times New Roman" w:hAnsi="Arial" w:cs="Arial"/>
            <w:b/>
            <w:color w:val="000000"/>
            <w:sz w:val="24"/>
            <w:szCs w:val="24"/>
            <w:lang w:eastAsia="pt-BR"/>
          </w:rPr>
          <w:t xml:space="preserve"> a Bologna para realizar o Netuno da fonte na Piazza Maggiore, que fazia parte da renovação urbanística da cidade ordenada pelo papa Pio IV. Enquanto trabalhava no Netuno o delegado papal solicitou a </w:t>
        </w:r>
        <w:proofErr w:type="spellStart"/>
        <w:r w:rsidRPr="00B61F8C">
          <w:rPr>
            <w:rFonts w:ascii="Arial" w:eastAsia="Times New Roman" w:hAnsi="Arial" w:cs="Arial"/>
            <w:b/>
            <w:color w:val="000000"/>
            <w:sz w:val="24"/>
            <w:szCs w:val="24"/>
            <w:lang w:eastAsia="pt-BR"/>
          </w:rPr>
          <w:t>Giambologna</w:t>
        </w:r>
        <w:proofErr w:type="spellEnd"/>
        <w:r w:rsidRPr="00B61F8C">
          <w:rPr>
            <w:rFonts w:ascii="Arial" w:eastAsia="Times New Roman" w:hAnsi="Arial" w:cs="Arial"/>
            <w:b/>
            <w:color w:val="000000"/>
            <w:sz w:val="24"/>
            <w:szCs w:val="24"/>
            <w:lang w:eastAsia="pt-BR"/>
          </w:rPr>
          <w:t xml:space="preserve"> uma estátua para ser instalada no pátio da sede da Universidade de Bolonha, que deveria representar Mercúrio apontando para o céu, simbolizando a origem divina do saber. O projeto acabou não sendo realizado, mas resultou num modelo que constitui a primeira de uma série de estátuas do deus que culmina no célebre Mercúrio voando, muito mais dinâmico do que o projeto original, pousando apenas a ponta do pé sobre o sopro de um zéfiro, o que lhe confere uma sensação notável de ausência de peso, liberdade de movimento e graça. De volta a Florença em 1556, o escultor apresentou o Mercúrio aos Médici, que, entusiasmados, ordenaram a sua fundição para enviá-lo como presente diplomático ao imperador Maximiliano II, como parte dos entendimentos entre a corte florentina e a austríaca para a o casamento de Francesco I com Joana da Áustria. Considerada uma obra-prima, O Rapto das Sabinas, é uma façanha em termos de técnica, esculpida em um único bloco de mármore, com 4,10 m de altura, a composição é do tipo figura </w:t>
        </w:r>
        <w:proofErr w:type="spellStart"/>
        <w:r w:rsidRPr="00B61F8C">
          <w:rPr>
            <w:rFonts w:ascii="Arial" w:eastAsia="Times New Roman" w:hAnsi="Arial" w:cs="Arial"/>
            <w:b/>
            <w:color w:val="000000"/>
            <w:sz w:val="24"/>
            <w:szCs w:val="24"/>
            <w:lang w:eastAsia="pt-BR"/>
          </w:rPr>
          <w:t>serpentinata</w:t>
        </w:r>
        <w:proofErr w:type="spellEnd"/>
        <w:r w:rsidRPr="00B61F8C">
          <w:rPr>
            <w:rFonts w:ascii="Arial" w:eastAsia="Times New Roman" w:hAnsi="Arial" w:cs="Arial"/>
            <w:b/>
            <w:color w:val="000000"/>
            <w:sz w:val="24"/>
            <w:szCs w:val="24"/>
            <w:lang w:eastAsia="pt-BR"/>
          </w:rPr>
          <w:t xml:space="preserve">, de movimento helicoidal que </w:t>
        </w:r>
        <w:r w:rsidRPr="00B61F8C">
          <w:rPr>
            <w:rFonts w:ascii="Arial" w:eastAsia="Times New Roman" w:hAnsi="Arial" w:cs="Arial"/>
            <w:b/>
            <w:color w:val="000000"/>
            <w:sz w:val="24"/>
            <w:szCs w:val="24"/>
            <w:lang w:eastAsia="pt-BR"/>
          </w:rPr>
          <w:lastRenderedPageBreak/>
          <w:t xml:space="preserve">pode ser visto em qualquer ângulo com sucesso. </w:t>
        </w:r>
        <w:proofErr w:type="spellStart"/>
        <w:r w:rsidRPr="00B61F8C">
          <w:rPr>
            <w:rFonts w:ascii="Arial" w:eastAsia="Times New Roman" w:hAnsi="Arial" w:cs="Arial"/>
            <w:b/>
            <w:color w:val="000000"/>
            <w:sz w:val="24"/>
            <w:szCs w:val="24"/>
            <w:lang w:eastAsia="pt-BR"/>
          </w:rPr>
          <w:t>Giambologna</w:t>
        </w:r>
        <w:proofErr w:type="spellEnd"/>
        <w:r w:rsidRPr="00B61F8C">
          <w:rPr>
            <w:rFonts w:ascii="Arial" w:eastAsia="Times New Roman" w:hAnsi="Arial" w:cs="Arial"/>
            <w:b/>
            <w:color w:val="000000"/>
            <w:sz w:val="24"/>
            <w:szCs w:val="24"/>
            <w:lang w:eastAsia="pt-BR"/>
          </w:rPr>
          <w:t xml:space="preserve"> está para o Maneirismo assim como Michelangelo está para o Renascimento.</w:t>
        </w:r>
      </w:ins>
    </w:p>
    <w:p w:rsidR="00B61F8C" w:rsidRPr="00B61F8C" w:rsidRDefault="00B61F8C" w:rsidP="00B61F8C">
      <w:pPr>
        <w:shd w:val="clear" w:color="auto" w:fill="FFFFFF"/>
        <w:spacing w:after="0" w:line="240" w:lineRule="auto"/>
        <w:textAlignment w:val="baseline"/>
        <w:rPr>
          <w:ins w:id="163" w:author="Unknown"/>
          <w:rFonts w:ascii="Arial" w:eastAsia="Times New Roman" w:hAnsi="Arial" w:cs="Arial"/>
          <w:b/>
          <w:color w:val="000000"/>
          <w:sz w:val="24"/>
          <w:szCs w:val="24"/>
          <w:lang w:eastAsia="pt-BR"/>
        </w:rPr>
      </w:pPr>
      <w:ins w:id="164" w:author="Unknown">
        <w:r w:rsidRPr="00B61F8C">
          <w:rPr>
            <w:rFonts w:ascii="Arial" w:eastAsia="Times New Roman" w:hAnsi="Arial" w:cs="Arial"/>
            <w:b/>
            <w:noProof/>
            <w:color w:val="000000"/>
            <w:sz w:val="24"/>
            <w:szCs w:val="24"/>
            <w:lang w:eastAsia="pt-BR"/>
          </w:rPr>
          <w:drawing>
            <wp:inline distT="0" distB="0" distL="0" distR="0" wp14:anchorId="4F3FF862" wp14:editId="64289F57">
              <wp:extent cx="1428750" cy="1428750"/>
              <wp:effectExtent l="0" t="0" r="0" b="0"/>
              <wp:docPr id="43" name="Imagem 43" descr="https://www.historiadasartes.com/wp-content/uploads/2015/10/11.20Mercuri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historiadasartes.com/wp-content/uploads/2015/10/11.20Mercurio-150x15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65" w:author="Unknown"/>
          <w:rFonts w:ascii="Arial" w:eastAsia="Times New Roman" w:hAnsi="Arial" w:cs="Arial"/>
          <w:b/>
          <w:color w:val="000000"/>
          <w:sz w:val="24"/>
          <w:szCs w:val="24"/>
          <w:lang w:eastAsia="pt-BR"/>
        </w:rPr>
      </w:pPr>
      <w:ins w:id="166" w:author="Unknown">
        <w:r w:rsidRPr="00B61F8C">
          <w:rPr>
            <w:rFonts w:ascii="Arial" w:eastAsia="Times New Roman" w:hAnsi="Arial" w:cs="Arial"/>
            <w:b/>
            <w:noProof/>
            <w:color w:val="000000"/>
            <w:sz w:val="24"/>
            <w:szCs w:val="24"/>
            <w:lang w:eastAsia="pt-BR"/>
          </w:rPr>
          <w:drawing>
            <wp:inline distT="0" distB="0" distL="0" distR="0" wp14:anchorId="0575C159" wp14:editId="118726A9">
              <wp:extent cx="1428750" cy="1428750"/>
              <wp:effectExtent l="0" t="0" r="0" b="0"/>
              <wp:docPr id="44" name="Imagem 44" descr="https://www.historiadasartes.com/wp-content/uploads/2015/10/11.21RaptoSabina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historiadasartes.com/wp-content/uploads/2015/10/11.21RaptoSabinas-150x15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167" w:author="Unknown"/>
          <w:rFonts w:ascii="Arial" w:eastAsia="Times New Roman" w:hAnsi="Arial" w:cs="Arial"/>
          <w:b/>
          <w:color w:val="000000"/>
          <w:sz w:val="24"/>
          <w:szCs w:val="24"/>
          <w:lang w:eastAsia="pt-BR"/>
        </w:rPr>
      </w:pPr>
      <w:ins w:id="168" w:author="Unknown">
        <w:r w:rsidRPr="00B61F8C">
          <w:rPr>
            <w:rFonts w:ascii="Arial" w:eastAsia="Times New Roman" w:hAnsi="Arial" w:cs="Arial"/>
            <w:b/>
            <w:noProof/>
            <w:color w:val="000000"/>
            <w:sz w:val="24"/>
            <w:szCs w:val="24"/>
            <w:lang w:eastAsia="pt-BR"/>
          </w:rPr>
          <w:drawing>
            <wp:inline distT="0" distB="0" distL="0" distR="0" wp14:anchorId="08E2E522" wp14:editId="037D04A0">
              <wp:extent cx="1428750" cy="1428750"/>
              <wp:effectExtent l="0" t="0" r="0" b="0"/>
              <wp:docPr id="45" name="Imagem 45" descr="https://www.historiadasartes.com/wp-content/uploads/2010/12/m_GiambolognaAlegoriaFrancisc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historiadasartes.com/wp-content/uploads/2010/12/m_GiambolognaAlegoriaFrancisco-150x150.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300" w:line="240" w:lineRule="auto"/>
        <w:textAlignment w:val="baseline"/>
        <w:rPr>
          <w:ins w:id="169" w:author="Unknown"/>
          <w:rFonts w:ascii="Arial" w:eastAsia="Times New Roman" w:hAnsi="Arial" w:cs="Arial"/>
          <w:b/>
          <w:color w:val="000000"/>
          <w:sz w:val="24"/>
          <w:szCs w:val="24"/>
          <w:lang w:eastAsia="pt-BR"/>
        </w:rPr>
      </w:pPr>
      <w:ins w:id="170" w:author="Unknown">
        <w:r w:rsidRPr="00B61F8C">
          <w:rPr>
            <w:rFonts w:ascii="Arial" w:eastAsia="Times New Roman" w:hAnsi="Arial" w:cs="Arial"/>
            <w:b/>
            <w:color w:val="000000"/>
            <w:sz w:val="24"/>
            <w:szCs w:val="24"/>
            <w:lang w:eastAsia="pt-BR"/>
          </w:rPr>
          <w:pict>
            <v:rect id="_x0000_i1025" style="width:0;height:.75pt" o:hralign="center" o:hrstd="t" o:hr="t" fillcolor="#a0a0a0" stroked="f"/>
          </w:pict>
        </w:r>
      </w:ins>
    </w:p>
    <w:p w:rsidR="00B61F8C" w:rsidRPr="00B61F8C" w:rsidRDefault="00B61F8C" w:rsidP="00B61F8C">
      <w:pPr>
        <w:shd w:val="clear" w:color="auto" w:fill="FFFFFF"/>
        <w:spacing w:after="0" w:line="240" w:lineRule="auto"/>
        <w:jc w:val="both"/>
        <w:textAlignment w:val="baseline"/>
        <w:rPr>
          <w:ins w:id="171" w:author="Unknown"/>
          <w:rFonts w:ascii="Arial" w:eastAsia="Times New Roman" w:hAnsi="Arial" w:cs="Arial"/>
          <w:b/>
          <w:color w:val="000000"/>
          <w:sz w:val="24"/>
          <w:szCs w:val="24"/>
          <w:lang w:eastAsia="pt-BR"/>
        </w:rPr>
      </w:pPr>
      <w:proofErr w:type="spellStart"/>
      <w:ins w:id="172" w:author="Unknown">
        <w:r w:rsidRPr="00B61F8C">
          <w:rPr>
            <w:rFonts w:ascii="Arial" w:eastAsia="Times New Roman" w:hAnsi="Arial" w:cs="Arial"/>
            <w:b/>
            <w:color w:val="000000"/>
            <w:sz w:val="24"/>
            <w:szCs w:val="24"/>
            <w:lang w:eastAsia="pt-BR"/>
          </w:rPr>
          <w:t>Palazzo</w:t>
        </w:r>
        <w:proofErr w:type="spellEnd"/>
        <w:r w:rsidRPr="00B61F8C">
          <w:rPr>
            <w:rFonts w:ascii="Arial" w:eastAsia="Times New Roman" w:hAnsi="Arial" w:cs="Arial"/>
            <w:b/>
            <w:color w:val="000000"/>
            <w:sz w:val="24"/>
            <w:szCs w:val="24"/>
            <w:lang w:eastAsia="pt-BR"/>
          </w:rPr>
          <w:t xml:space="preserve"> de </w:t>
        </w:r>
        <w:proofErr w:type="spellStart"/>
        <w:r w:rsidRPr="00B61F8C">
          <w:rPr>
            <w:rFonts w:ascii="Arial" w:eastAsia="Times New Roman" w:hAnsi="Arial" w:cs="Arial"/>
            <w:b/>
            <w:color w:val="000000"/>
            <w:sz w:val="24"/>
            <w:szCs w:val="24"/>
            <w:lang w:eastAsia="pt-BR"/>
          </w:rPr>
          <w:t>Tè</w:t>
        </w:r>
        <w:proofErr w:type="spellEnd"/>
        <w:r w:rsidRPr="00B61F8C">
          <w:rPr>
            <w:rFonts w:ascii="Arial" w:eastAsia="Times New Roman" w:hAnsi="Arial" w:cs="Arial"/>
            <w:b/>
            <w:color w:val="000000"/>
            <w:sz w:val="24"/>
            <w:szCs w:val="24"/>
            <w:lang w:eastAsia="pt-BR"/>
          </w:rPr>
          <w:t>: um Manifesto Maneirista. </w:t>
        </w:r>
        <w:r w:rsidRPr="00B61F8C">
          <w:rPr>
            <w:rFonts w:ascii="Arial" w:eastAsia="Times New Roman" w:hAnsi="Arial" w:cs="Arial"/>
            <w:b/>
            <w:bCs/>
            <w:color w:val="000000"/>
            <w:sz w:val="24"/>
            <w:szCs w:val="24"/>
            <w:bdr w:val="none" w:sz="0" w:space="0" w:color="auto" w:frame="1"/>
            <w:lang w:eastAsia="pt-BR"/>
          </w:rPr>
          <w:t>Giulio Romano</w:t>
        </w:r>
        <w:r w:rsidRPr="00B61F8C">
          <w:rPr>
            <w:rFonts w:ascii="Arial" w:eastAsia="Times New Roman" w:hAnsi="Arial" w:cs="Arial"/>
            <w:b/>
            <w:color w:val="000000"/>
            <w:sz w:val="24"/>
            <w:szCs w:val="24"/>
            <w:lang w:eastAsia="pt-BR"/>
          </w:rPr>
          <w:t xml:space="preserve"> (1492-1546) levou o maneirismo ao extremo. Na </w:t>
        </w:r>
        <w:proofErr w:type="spellStart"/>
        <w:proofErr w:type="gramStart"/>
        <w:r w:rsidRPr="00B61F8C">
          <w:rPr>
            <w:rFonts w:ascii="Arial" w:eastAsia="Times New Roman" w:hAnsi="Arial" w:cs="Arial"/>
            <w:b/>
            <w:color w:val="000000"/>
            <w:sz w:val="24"/>
            <w:szCs w:val="24"/>
            <w:lang w:eastAsia="pt-BR"/>
          </w:rPr>
          <w:t>v</w:t>
        </w:r>
        <w:r w:rsidRPr="00B61F8C">
          <w:rPr>
            <w:rFonts w:ascii="Arial" w:eastAsia="Times New Roman" w:hAnsi="Arial" w:cs="Arial"/>
            <w:b/>
            <w:i/>
            <w:iCs/>
            <w:color w:val="000000"/>
            <w:sz w:val="24"/>
            <w:szCs w:val="24"/>
            <w:bdr w:val="none" w:sz="0" w:space="0" w:color="auto" w:frame="1"/>
            <w:lang w:eastAsia="pt-BR"/>
          </w:rPr>
          <w:t>illa</w:t>
        </w:r>
        <w:proofErr w:type="spellEnd"/>
        <w:proofErr w:type="gramEnd"/>
        <w:r w:rsidRPr="00B61F8C">
          <w:rPr>
            <w:rFonts w:ascii="Arial" w:eastAsia="Times New Roman" w:hAnsi="Arial" w:cs="Arial"/>
            <w:b/>
            <w:color w:val="000000"/>
            <w:sz w:val="24"/>
            <w:szCs w:val="24"/>
            <w:lang w:eastAsia="pt-BR"/>
          </w:rPr>
          <w:t xml:space="preserve"> campestre, o </w:t>
        </w:r>
        <w:proofErr w:type="spellStart"/>
        <w:r w:rsidRPr="00B61F8C">
          <w:rPr>
            <w:rFonts w:ascii="Arial" w:eastAsia="Times New Roman" w:hAnsi="Arial" w:cs="Arial"/>
            <w:b/>
            <w:color w:val="000000"/>
            <w:sz w:val="24"/>
            <w:szCs w:val="24"/>
            <w:lang w:eastAsia="pt-BR"/>
          </w:rPr>
          <w:t>Palazzo</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del</w:t>
        </w:r>
        <w:proofErr w:type="spellEnd"/>
        <w:r w:rsidRPr="00B61F8C">
          <w:rPr>
            <w:rFonts w:ascii="Arial" w:eastAsia="Times New Roman" w:hAnsi="Arial" w:cs="Arial"/>
            <w:b/>
            <w:color w:val="000000"/>
            <w:sz w:val="24"/>
            <w:szCs w:val="24"/>
            <w:lang w:eastAsia="pt-BR"/>
          </w:rPr>
          <w:t xml:space="preserve"> </w:t>
        </w:r>
        <w:proofErr w:type="spellStart"/>
        <w:r w:rsidRPr="00B61F8C">
          <w:rPr>
            <w:rFonts w:ascii="Arial" w:eastAsia="Times New Roman" w:hAnsi="Arial" w:cs="Arial"/>
            <w:b/>
            <w:color w:val="000000"/>
            <w:sz w:val="24"/>
            <w:szCs w:val="24"/>
            <w:lang w:eastAsia="pt-BR"/>
          </w:rPr>
          <w:t>Tè</w:t>
        </w:r>
        <w:proofErr w:type="spellEnd"/>
        <w:r w:rsidRPr="00B61F8C">
          <w:rPr>
            <w:rFonts w:ascii="Arial" w:eastAsia="Times New Roman" w:hAnsi="Arial" w:cs="Arial"/>
            <w:b/>
            <w:color w:val="000000"/>
            <w:sz w:val="24"/>
            <w:szCs w:val="24"/>
            <w:lang w:eastAsia="pt-BR"/>
          </w:rPr>
          <w:t xml:space="preserve"> (iniciado em 1524), ele deliberadamente violou todas as regras. Cada fachada é diferente, marcada pelo uso excêntrico dos motivos clássicos. O projeto é intencionalmente assimétrico, com colunas e arcos em ritmo irregular. No interior, a sensação de insegurança é reforçada por um teto em afresco, mostrando a batalha entre gigantes e deuses. Blocos de pedra, rochas e colunas inclinadas parecem cair sobre as cabeças dos espectadores. Percorrendo a sala, </w:t>
        </w:r>
        <w:proofErr w:type="spellStart"/>
        <w:r w:rsidRPr="00B61F8C">
          <w:rPr>
            <w:rFonts w:ascii="Arial" w:eastAsia="Times New Roman" w:hAnsi="Arial" w:cs="Arial"/>
            <w:b/>
            <w:color w:val="000000"/>
            <w:sz w:val="24"/>
            <w:szCs w:val="24"/>
            <w:lang w:eastAsia="pt-BR"/>
          </w:rPr>
          <w:t>Vasari</w:t>
        </w:r>
        <w:proofErr w:type="spellEnd"/>
        <w:r w:rsidRPr="00B61F8C">
          <w:rPr>
            <w:rFonts w:ascii="Arial" w:eastAsia="Times New Roman" w:hAnsi="Arial" w:cs="Arial"/>
            <w:b/>
            <w:color w:val="000000"/>
            <w:sz w:val="24"/>
            <w:szCs w:val="24"/>
            <w:lang w:eastAsia="pt-BR"/>
          </w:rPr>
          <w:t xml:space="preserve"> observou que: um visitante “só pode temer que tudo desabe sobre ele”.</w:t>
        </w:r>
      </w:ins>
    </w:p>
    <w:p w:rsidR="00B61F8C" w:rsidRPr="00B61F8C" w:rsidRDefault="00B61F8C" w:rsidP="00B61F8C">
      <w:pPr>
        <w:shd w:val="clear" w:color="auto" w:fill="FFFFFF"/>
        <w:spacing w:after="0" w:line="240" w:lineRule="auto"/>
        <w:textAlignment w:val="baseline"/>
        <w:rPr>
          <w:ins w:id="173" w:author="Unknown"/>
          <w:rFonts w:ascii="Arial" w:eastAsia="Times New Roman" w:hAnsi="Arial" w:cs="Arial"/>
          <w:b/>
          <w:color w:val="000000"/>
          <w:sz w:val="24"/>
          <w:szCs w:val="24"/>
          <w:lang w:eastAsia="pt-BR"/>
        </w:rPr>
      </w:pPr>
      <w:ins w:id="174" w:author="Unknown">
        <w:r w:rsidRPr="00B61F8C">
          <w:rPr>
            <w:rFonts w:ascii="Arial" w:eastAsia="Times New Roman" w:hAnsi="Arial" w:cs="Arial"/>
            <w:b/>
            <w:noProof/>
            <w:color w:val="000000"/>
            <w:sz w:val="24"/>
            <w:szCs w:val="24"/>
            <w:lang w:eastAsia="pt-BR"/>
          </w:rPr>
          <w:drawing>
            <wp:inline distT="0" distB="0" distL="0" distR="0" wp14:anchorId="36E060E7" wp14:editId="58F26219">
              <wp:extent cx="1428750" cy="1428750"/>
              <wp:effectExtent l="0" t="0" r="0" b="0"/>
              <wp:docPr id="47" name="Imagem 47" descr="https://www.historiadasartes.com/wp-content/uploads/2015/10/11.1PalazzoTe-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historiadasartes.com/wp-content/uploads/2015/10/11.1PalazzoTe-150x150.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75" w:author="Unknown"/>
          <w:rFonts w:ascii="Arial" w:eastAsia="Times New Roman" w:hAnsi="Arial" w:cs="Arial"/>
          <w:b/>
          <w:color w:val="000000"/>
          <w:sz w:val="24"/>
          <w:szCs w:val="24"/>
          <w:lang w:eastAsia="pt-BR"/>
        </w:rPr>
      </w:pPr>
      <w:ins w:id="176" w:author="Unknown">
        <w:r w:rsidRPr="00B61F8C">
          <w:rPr>
            <w:rFonts w:ascii="Arial" w:eastAsia="Times New Roman" w:hAnsi="Arial" w:cs="Arial"/>
            <w:b/>
            <w:noProof/>
            <w:color w:val="000000"/>
            <w:sz w:val="24"/>
            <w:szCs w:val="24"/>
            <w:lang w:eastAsia="pt-BR"/>
          </w:rPr>
          <w:lastRenderedPageBreak/>
          <w:drawing>
            <wp:inline distT="0" distB="0" distL="0" distR="0" wp14:anchorId="65AA2D4D" wp14:editId="4C98C31B">
              <wp:extent cx="1428750" cy="1428750"/>
              <wp:effectExtent l="0" t="0" r="0" b="0"/>
              <wp:docPr id="48" name="Imagem 48" descr="https://www.historiadasartes.com/wp-content/uploads/2015/10/11.2SalaAmorPsiquePalazzoTe-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historiadasartes.com/wp-content/uploads/2015/10/11.2SalaAmorPsiquePalazzoTe-150x15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77" w:author="Unknown"/>
          <w:rFonts w:ascii="Arial" w:eastAsia="Times New Roman" w:hAnsi="Arial" w:cs="Arial"/>
          <w:b/>
          <w:color w:val="000000"/>
          <w:sz w:val="24"/>
          <w:szCs w:val="24"/>
          <w:lang w:eastAsia="pt-BR"/>
        </w:rPr>
      </w:pPr>
      <w:ins w:id="178" w:author="Unknown">
        <w:r w:rsidRPr="00B61F8C">
          <w:rPr>
            <w:rFonts w:ascii="Arial" w:eastAsia="Times New Roman" w:hAnsi="Arial" w:cs="Arial"/>
            <w:b/>
            <w:noProof/>
            <w:color w:val="000000"/>
            <w:sz w:val="24"/>
            <w:szCs w:val="24"/>
            <w:lang w:eastAsia="pt-BR"/>
          </w:rPr>
          <w:drawing>
            <wp:inline distT="0" distB="0" distL="0" distR="0" wp14:anchorId="1B81BE60" wp14:editId="5B711B00">
              <wp:extent cx="1428750" cy="1428750"/>
              <wp:effectExtent l="0" t="0" r="0" b="0"/>
              <wp:docPr id="49" name="Imagem 49" descr="https://www.historiadasartes.com/wp-content/uploads/2015/10/11.3SalaGigantesPalazzoTe-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historiadasartes.com/wp-content/uploads/2015/10/11.3SalaGigantesPalazzoTe-150x150.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after="0" w:line="240" w:lineRule="auto"/>
        <w:textAlignment w:val="baseline"/>
        <w:rPr>
          <w:ins w:id="179" w:author="Unknown"/>
          <w:rFonts w:ascii="Arial" w:eastAsia="Times New Roman" w:hAnsi="Arial" w:cs="Arial"/>
          <w:b/>
          <w:color w:val="000000"/>
          <w:sz w:val="24"/>
          <w:szCs w:val="24"/>
          <w:lang w:eastAsia="pt-BR"/>
        </w:rPr>
      </w:pPr>
      <w:ins w:id="180" w:author="Unknown">
        <w:r w:rsidRPr="00B61F8C">
          <w:rPr>
            <w:rFonts w:ascii="Arial" w:eastAsia="Times New Roman" w:hAnsi="Arial" w:cs="Arial"/>
            <w:b/>
            <w:noProof/>
            <w:color w:val="000000"/>
            <w:sz w:val="24"/>
            <w:szCs w:val="24"/>
            <w:lang w:eastAsia="pt-BR"/>
          </w:rPr>
          <w:drawing>
            <wp:inline distT="0" distB="0" distL="0" distR="0" wp14:anchorId="1D25BCB3" wp14:editId="4BC4CF81">
              <wp:extent cx="1428750" cy="1428750"/>
              <wp:effectExtent l="0" t="0" r="0" b="0"/>
              <wp:docPr id="50" name="Imagem 50" descr="https://www.historiadasartes.com/wp-content/uploads/2015/10/11.4SalaGigantesPalazzoTe-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historiadasartes.com/wp-content/uploads/2015/10/11.4SalaGigantesPalazzoTe-150x150.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B61F8C" w:rsidRPr="00B61F8C" w:rsidRDefault="00B61F8C" w:rsidP="00B61F8C">
      <w:pPr>
        <w:shd w:val="clear" w:color="auto" w:fill="FFFFFF"/>
        <w:spacing w:line="240" w:lineRule="auto"/>
        <w:textAlignment w:val="baseline"/>
        <w:rPr>
          <w:ins w:id="181" w:author="Unknown"/>
          <w:rFonts w:ascii="Arial" w:eastAsia="Times New Roman" w:hAnsi="Arial" w:cs="Arial"/>
          <w:b/>
          <w:color w:val="000000"/>
          <w:sz w:val="24"/>
          <w:szCs w:val="24"/>
          <w:lang w:eastAsia="pt-BR"/>
        </w:rPr>
      </w:pPr>
      <w:ins w:id="182" w:author="Unknown">
        <w:r w:rsidRPr="00B61F8C">
          <w:rPr>
            <w:rFonts w:ascii="Arial" w:eastAsia="Times New Roman" w:hAnsi="Arial" w:cs="Arial"/>
            <w:b/>
            <w:noProof/>
            <w:color w:val="000000"/>
            <w:sz w:val="24"/>
            <w:szCs w:val="24"/>
            <w:lang w:eastAsia="pt-BR"/>
          </w:rPr>
          <w:drawing>
            <wp:inline distT="0" distB="0" distL="0" distR="0" wp14:anchorId="585975B5" wp14:editId="7B058587">
              <wp:extent cx="1428750" cy="1428750"/>
              <wp:effectExtent l="0" t="0" r="0" b="0"/>
              <wp:docPr id="51" name="Imagem 51" descr="https://www.historiadasartes.com/wp-content/uploads/2015/10/11.5PatioInteriorPalazzoTe-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ww.historiadasartes.com/wp-content/uploads/2015/10/11.5PatioInteriorPalazzoTe-150x150.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ins>
    </w:p>
    <w:p w:rsidR="00EB2FAE" w:rsidRDefault="00EB2FAE">
      <w:pPr>
        <w:rPr>
          <w:rFonts w:ascii="Arial" w:hAnsi="Arial" w:cs="Arial"/>
          <w:b/>
          <w:sz w:val="24"/>
          <w:szCs w:val="24"/>
        </w:rPr>
      </w:pPr>
    </w:p>
    <w:p w:rsidR="00B61F8C" w:rsidRDefault="00B61F8C">
      <w:pPr>
        <w:rPr>
          <w:rFonts w:ascii="Arial" w:hAnsi="Arial" w:cs="Arial"/>
          <w:b/>
          <w:sz w:val="24"/>
          <w:szCs w:val="24"/>
        </w:rPr>
      </w:pPr>
      <w:r>
        <w:rPr>
          <w:rFonts w:ascii="Arial" w:hAnsi="Arial" w:cs="Arial"/>
          <w:b/>
          <w:sz w:val="24"/>
          <w:szCs w:val="24"/>
        </w:rPr>
        <w:t xml:space="preserve">Atividade </w:t>
      </w:r>
      <w:proofErr w:type="gramStart"/>
      <w:r>
        <w:rPr>
          <w:rFonts w:ascii="Arial" w:hAnsi="Arial" w:cs="Arial"/>
          <w:b/>
          <w:sz w:val="24"/>
          <w:szCs w:val="24"/>
        </w:rPr>
        <w:t>2</w:t>
      </w:r>
      <w:proofErr w:type="gramEnd"/>
      <w:r>
        <w:rPr>
          <w:rFonts w:ascii="Arial" w:hAnsi="Arial" w:cs="Arial"/>
          <w:b/>
          <w:sz w:val="24"/>
          <w:szCs w:val="24"/>
        </w:rPr>
        <w:t xml:space="preserve"> </w:t>
      </w:r>
    </w:p>
    <w:p w:rsidR="00B61F8C" w:rsidRPr="00B61F8C" w:rsidRDefault="00B61F8C">
      <w:pPr>
        <w:rPr>
          <w:rFonts w:ascii="Arial" w:hAnsi="Arial" w:cs="Arial"/>
          <w:b/>
          <w:sz w:val="24"/>
          <w:szCs w:val="24"/>
        </w:rPr>
      </w:pPr>
      <w:r>
        <w:rPr>
          <w:rFonts w:ascii="Arial" w:hAnsi="Arial" w:cs="Arial"/>
          <w:b/>
          <w:sz w:val="24"/>
          <w:szCs w:val="24"/>
        </w:rPr>
        <w:t>Leia o texto e faça um resumo de 15 linhas no mínimo explicando a Arte do Maneirismo</w:t>
      </w:r>
    </w:p>
    <w:sectPr w:rsidR="00B61F8C" w:rsidRPr="00B61F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B6FD2"/>
    <w:multiLevelType w:val="multilevel"/>
    <w:tmpl w:val="4FA84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F8C"/>
    <w:rsid w:val="00B61F8C"/>
    <w:rsid w:val="00EB2F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1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1F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1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61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98243">
      <w:bodyDiv w:val="1"/>
      <w:marLeft w:val="0"/>
      <w:marRight w:val="0"/>
      <w:marTop w:val="0"/>
      <w:marBottom w:val="0"/>
      <w:divBdr>
        <w:top w:val="none" w:sz="0" w:space="0" w:color="auto"/>
        <w:left w:val="none" w:sz="0" w:space="0" w:color="auto"/>
        <w:bottom w:val="none" w:sz="0" w:space="0" w:color="auto"/>
        <w:right w:val="none" w:sz="0" w:space="0" w:color="auto"/>
      </w:divBdr>
      <w:divsChild>
        <w:div w:id="75977888">
          <w:marLeft w:val="0"/>
          <w:marRight w:val="0"/>
          <w:marTop w:val="0"/>
          <w:marBottom w:val="450"/>
          <w:divBdr>
            <w:top w:val="none" w:sz="0" w:space="0" w:color="auto"/>
            <w:left w:val="none" w:sz="0" w:space="0" w:color="auto"/>
            <w:bottom w:val="none" w:sz="0" w:space="0" w:color="auto"/>
            <w:right w:val="none" w:sz="0" w:space="0" w:color="auto"/>
          </w:divBdr>
          <w:divsChild>
            <w:div w:id="1481380705">
              <w:marLeft w:val="0"/>
              <w:marRight w:val="0"/>
              <w:marTop w:val="0"/>
              <w:marBottom w:val="0"/>
              <w:divBdr>
                <w:top w:val="none" w:sz="0" w:space="0" w:color="auto"/>
                <w:left w:val="none" w:sz="0" w:space="0" w:color="auto"/>
                <w:bottom w:val="none" w:sz="0" w:space="0" w:color="auto"/>
                <w:right w:val="none" w:sz="0" w:space="0" w:color="auto"/>
              </w:divBdr>
              <w:divsChild>
                <w:div w:id="17217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7144">
          <w:marLeft w:val="0"/>
          <w:marRight w:val="0"/>
          <w:marTop w:val="0"/>
          <w:marBottom w:val="0"/>
          <w:divBdr>
            <w:top w:val="none" w:sz="0" w:space="0" w:color="auto"/>
            <w:left w:val="none" w:sz="0" w:space="0" w:color="auto"/>
            <w:bottom w:val="none" w:sz="0" w:space="0" w:color="auto"/>
            <w:right w:val="none" w:sz="0" w:space="0" w:color="auto"/>
          </w:divBdr>
          <w:divsChild>
            <w:div w:id="757749240">
              <w:marLeft w:val="0"/>
              <w:marRight w:val="0"/>
              <w:marTop w:val="0"/>
              <w:marBottom w:val="0"/>
              <w:divBdr>
                <w:top w:val="none" w:sz="0" w:space="0" w:color="auto"/>
                <w:left w:val="none" w:sz="0" w:space="0" w:color="auto"/>
                <w:bottom w:val="none" w:sz="0" w:space="0" w:color="auto"/>
                <w:right w:val="none" w:sz="0" w:space="0" w:color="auto"/>
              </w:divBdr>
              <w:divsChild>
                <w:div w:id="49109716">
                  <w:marLeft w:val="0"/>
                  <w:marRight w:val="0"/>
                  <w:marTop w:val="0"/>
                  <w:marBottom w:val="0"/>
                  <w:divBdr>
                    <w:top w:val="none" w:sz="0" w:space="0" w:color="auto"/>
                    <w:left w:val="none" w:sz="0" w:space="0" w:color="auto"/>
                    <w:bottom w:val="none" w:sz="0" w:space="0" w:color="auto"/>
                    <w:right w:val="none" w:sz="0" w:space="0" w:color="auto"/>
                  </w:divBdr>
                  <w:divsChild>
                    <w:div w:id="1454791669">
                      <w:marLeft w:val="0"/>
                      <w:marRight w:val="0"/>
                      <w:marTop w:val="0"/>
                      <w:marBottom w:val="300"/>
                      <w:divBdr>
                        <w:top w:val="none" w:sz="0" w:space="0" w:color="auto"/>
                        <w:left w:val="none" w:sz="0" w:space="0" w:color="auto"/>
                        <w:bottom w:val="none" w:sz="0" w:space="0" w:color="auto"/>
                        <w:right w:val="none" w:sz="0" w:space="0" w:color="auto"/>
                      </w:divBdr>
                      <w:divsChild>
                        <w:div w:id="317459414">
                          <w:marLeft w:val="0"/>
                          <w:marRight w:val="0"/>
                          <w:marTop w:val="0"/>
                          <w:marBottom w:val="0"/>
                          <w:divBdr>
                            <w:top w:val="none" w:sz="0" w:space="0" w:color="auto"/>
                            <w:left w:val="none" w:sz="0" w:space="0" w:color="auto"/>
                            <w:bottom w:val="none" w:sz="0" w:space="0" w:color="auto"/>
                            <w:right w:val="none" w:sz="0" w:space="0" w:color="auto"/>
                          </w:divBdr>
                        </w:div>
                        <w:div w:id="267592418">
                          <w:marLeft w:val="0"/>
                          <w:marRight w:val="0"/>
                          <w:marTop w:val="0"/>
                          <w:marBottom w:val="0"/>
                          <w:divBdr>
                            <w:top w:val="none" w:sz="0" w:space="0" w:color="auto"/>
                            <w:left w:val="none" w:sz="0" w:space="0" w:color="auto"/>
                            <w:bottom w:val="none" w:sz="0" w:space="0" w:color="auto"/>
                            <w:right w:val="none" w:sz="0" w:space="0" w:color="auto"/>
                          </w:divBdr>
                        </w:div>
                      </w:divsChild>
                    </w:div>
                    <w:div w:id="1908690668">
                      <w:marLeft w:val="0"/>
                      <w:marRight w:val="0"/>
                      <w:marTop w:val="0"/>
                      <w:marBottom w:val="300"/>
                      <w:divBdr>
                        <w:top w:val="none" w:sz="0" w:space="0" w:color="auto"/>
                        <w:left w:val="none" w:sz="0" w:space="0" w:color="auto"/>
                        <w:bottom w:val="none" w:sz="0" w:space="0" w:color="auto"/>
                        <w:right w:val="none" w:sz="0" w:space="0" w:color="auto"/>
                      </w:divBdr>
                      <w:divsChild>
                        <w:div w:id="1464958804">
                          <w:marLeft w:val="0"/>
                          <w:marRight w:val="0"/>
                          <w:marTop w:val="0"/>
                          <w:marBottom w:val="0"/>
                          <w:divBdr>
                            <w:top w:val="none" w:sz="0" w:space="0" w:color="auto"/>
                            <w:left w:val="none" w:sz="0" w:space="0" w:color="auto"/>
                            <w:bottom w:val="none" w:sz="0" w:space="0" w:color="auto"/>
                            <w:right w:val="none" w:sz="0" w:space="0" w:color="auto"/>
                          </w:divBdr>
                        </w:div>
                        <w:div w:id="1944023275">
                          <w:marLeft w:val="0"/>
                          <w:marRight w:val="0"/>
                          <w:marTop w:val="0"/>
                          <w:marBottom w:val="0"/>
                          <w:divBdr>
                            <w:top w:val="none" w:sz="0" w:space="0" w:color="auto"/>
                            <w:left w:val="none" w:sz="0" w:space="0" w:color="auto"/>
                            <w:bottom w:val="none" w:sz="0" w:space="0" w:color="auto"/>
                            <w:right w:val="none" w:sz="0" w:space="0" w:color="auto"/>
                          </w:divBdr>
                        </w:div>
                        <w:div w:id="441848296">
                          <w:marLeft w:val="0"/>
                          <w:marRight w:val="0"/>
                          <w:marTop w:val="0"/>
                          <w:marBottom w:val="0"/>
                          <w:divBdr>
                            <w:top w:val="none" w:sz="0" w:space="0" w:color="auto"/>
                            <w:left w:val="none" w:sz="0" w:space="0" w:color="auto"/>
                            <w:bottom w:val="none" w:sz="0" w:space="0" w:color="auto"/>
                            <w:right w:val="none" w:sz="0" w:space="0" w:color="auto"/>
                          </w:divBdr>
                        </w:div>
                      </w:divsChild>
                    </w:div>
                    <w:div w:id="408817967">
                      <w:marLeft w:val="0"/>
                      <w:marRight w:val="0"/>
                      <w:marTop w:val="0"/>
                      <w:marBottom w:val="300"/>
                      <w:divBdr>
                        <w:top w:val="none" w:sz="0" w:space="0" w:color="auto"/>
                        <w:left w:val="none" w:sz="0" w:space="0" w:color="auto"/>
                        <w:bottom w:val="none" w:sz="0" w:space="0" w:color="auto"/>
                        <w:right w:val="none" w:sz="0" w:space="0" w:color="auto"/>
                      </w:divBdr>
                      <w:divsChild>
                        <w:div w:id="1165782772">
                          <w:marLeft w:val="0"/>
                          <w:marRight w:val="0"/>
                          <w:marTop w:val="0"/>
                          <w:marBottom w:val="0"/>
                          <w:divBdr>
                            <w:top w:val="none" w:sz="0" w:space="0" w:color="auto"/>
                            <w:left w:val="none" w:sz="0" w:space="0" w:color="auto"/>
                            <w:bottom w:val="none" w:sz="0" w:space="0" w:color="auto"/>
                            <w:right w:val="none" w:sz="0" w:space="0" w:color="auto"/>
                          </w:divBdr>
                        </w:div>
                        <w:div w:id="980040782">
                          <w:marLeft w:val="0"/>
                          <w:marRight w:val="0"/>
                          <w:marTop w:val="0"/>
                          <w:marBottom w:val="0"/>
                          <w:divBdr>
                            <w:top w:val="none" w:sz="0" w:space="0" w:color="auto"/>
                            <w:left w:val="none" w:sz="0" w:space="0" w:color="auto"/>
                            <w:bottom w:val="none" w:sz="0" w:space="0" w:color="auto"/>
                            <w:right w:val="none" w:sz="0" w:space="0" w:color="auto"/>
                          </w:divBdr>
                        </w:div>
                      </w:divsChild>
                    </w:div>
                    <w:div w:id="348071713">
                      <w:marLeft w:val="0"/>
                      <w:marRight w:val="0"/>
                      <w:marTop w:val="0"/>
                      <w:marBottom w:val="300"/>
                      <w:divBdr>
                        <w:top w:val="none" w:sz="0" w:space="0" w:color="auto"/>
                        <w:left w:val="none" w:sz="0" w:space="0" w:color="auto"/>
                        <w:bottom w:val="none" w:sz="0" w:space="0" w:color="auto"/>
                        <w:right w:val="none" w:sz="0" w:space="0" w:color="auto"/>
                      </w:divBdr>
                      <w:divsChild>
                        <w:div w:id="1371490676">
                          <w:marLeft w:val="0"/>
                          <w:marRight w:val="0"/>
                          <w:marTop w:val="0"/>
                          <w:marBottom w:val="0"/>
                          <w:divBdr>
                            <w:top w:val="none" w:sz="0" w:space="0" w:color="auto"/>
                            <w:left w:val="none" w:sz="0" w:space="0" w:color="auto"/>
                            <w:bottom w:val="none" w:sz="0" w:space="0" w:color="auto"/>
                            <w:right w:val="none" w:sz="0" w:space="0" w:color="auto"/>
                          </w:divBdr>
                        </w:div>
                      </w:divsChild>
                    </w:div>
                    <w:div w:id="13458925">
                      <w:marLeft w:val="0"/>
                      <w:marRight w:val="0"/>
                      <w:marTop w:val="0"/>
                      <w:marBottom w:val="300"/>
                      <w:divBdr>
                        <w:top w:val="none" w:sz="0" w:space="0" w:color="auto"/>
                        <w:left w:val="none" w:sz="0" w:space="0" w:color="auto"/>
                        <w:bottom w:val="none" w:sz="0" w:space="0" w:color="auto"/>
                        <w:right w:val="none" w:sz="0" w:space="0" w:color="auto"/>
                      </w:divBdr>
                      <w:divsChild>
                        <w:div w:id="1829898354">
                          <w:marLeft w:val="0"/>
                          <w:marRight w:val="0"/>
                          <w:marTop w:val="0"/>
                          <w:marBottom w:val="0"/>
                          <w:divBdr>
                            <w:top w:val="none" w:sz="0" w:space="0" w:color="auto"/>
                            <w:left w:val="none" w:sz="0" w:space="0" w:color="auto"/>
                            <w:bottom w:val="none" w:sz="0" w:space="0" w:color="auto"/>
                            <w:right w:val="none" w:sz="0" w:space="0" w:color="auto"/>
                          </w:divBdr>
                        </w:div>
                        <w:div w:id="2084142049">
                          <w:marLeft w:val="0"/>
                          <w:marRight w:val="0"/>
                          <w:marTop w:val="0"/>
                          <w:marBottom w:val="0"/>
                          <w:divBdr>
                            <w:top w:val="none" w:sz="0" w:space="0" w:color="auto"/>
                            <w:left w:val="none" w:sz="0" w:space="0" w:color="auto"/>
                            <w:bottom w:val="none" w:sz="0" w:space="0" w:color="auto"/>
                            <w:right w:val="none" w:sz="0" w:space="0" w:color="auto"/>
                          </w:divBdr>
                        </w:div>
                      </w:divsChild>
                    </w:div>
                    <w:div w:id="2075732184">
                      <w:marLeft w:val="0"/>
                      <w:marRight w:val="0"/>
                      <w:marTop w:val="0"/>
                      <w:marBottom w:val="300"/>
                      <w:divBdr>
                        <w:top w:val="none" w:sz="0" w:space="0" w:color="auto"/>
                        <w:left w:val="none" w:sz="0" w:space="0" w:color="auto"/>
                        <w:bottom w:val="none" w:sz="0" w:space="0" w:color="auto"/>
                        <w:right w:val="none" w:sz="0" w:space="0" w:color="auto"/>
                      </w:divBdr>
                      <w:divsChild>
                        <w:div w:id="1954440002">
                          <w:marLeft w:val="0"/>
                          <w:marRight w:val="0"/>
                          <w:marTop w:val="0"/>
                          <w:marBottom w:val="0"/>
                          <w:divBdr>
                            <w:top w:val="none" w:sz="0" w:space="0" w:color="auto"/>
                            <w:left w:val="none" w:sz="0" w:space="0" w:color="auto"/>
                            <w:bottom w:val="none" w:sz="0" w:space="0" w:color="auto"/>
                            <w:right w:val="none" w:sz="0" w:space="0" w:color="auto"/>
                          </w:divBdr>
                        </w:div>
                      </w:divsChild>
                    </w:div>
                    <w:div w:id="2061902712">
                      <w:marLeft w:val="0"/>
                      <w:marRight w:val="0"/>
                      <w:marTop w:val="0"/>
                      <w:marBottom w:val="300"/>
                      <w:divBdr>
                        <w:top w:val="none" w:sz="0" w:space="0" w:color="auto"/>
                        <w:left w:val="none" w:sz="0" w:space="0" w:color="auto"/>
                        <w:bottom w:val="none" w:sz="0" w:space="0" w:color="auto"/>
                        <w:right w:val="none" w:sz="0" w:space="0" w:color="auto"/>
                      </w:divBdr>
                      <w:divsChild>
                        <w:div w:id="2121873085">
                          <w:marLeft w:val="0"/>
                          <w:marRight w:val="0"/>
                          <w:marTop w:val="0"/>
                          <w:marBottom w:val="0"/>
                          <w:divBdr>
                            <w:top w:val="none" w:sz="0" w:space="0" w:color="auto"/>
                            <w:left w:val="none" w:sz="0" w:space="0" w:color="auto"/>
                            <w:bottom w:val="none" w:sz="0" w:space="0" w:color="auto"/>
                            <w:right w:val="none" w:sz="0" w:space="0" w:color="auto"/>
                          </w:divBdr>
                        </w:div>
                      </w:divsChild>
                    </w:div>
                    <w:div w:id="906381317">
                      <w:marLeft w:val="0"/>
                      <w:marRight w:val="0"/>
                      <w:marTop w:val="0"/>
                      <w:marBottom w:val="300"/>
                      <w:divBdr>
                        <w:top w:val="none" w:sz="0" w:space="0" w:color="auto"/>
                        <w:left w:val="none" w:sz="0" w:space="0" w:color="auto"/>
                        <w:bottom w:val="none" w:sz="0" w:space="0" w:color="auto"/>
                        <w:right w:val="none" w:sz="0" w:space="0" w:color="auto"/>
                      </w:divBdr>
                      <w:divsChild>
                        <w:div w:id="1282303696">
                          <w:marLeft w:val="0"/>
                          <w:marRight w:val="0"/>
                          <w:marTop w:val="0"/>
                          <w:marBottom w:val="0"/>
                          <w:divBdr>
                            <w:top w:val="none" w:sz="0" w:space="0" w:color="auto"/>
                            <w:left w:val="none" w:sz="0" w:space="0" w:color="auto"/>
                            <w:bottom w:val="none" w:sz="0" w:space="0" w:color="auto"/>
                            <w:right w:val="none" w:sz="0" w:space="0" w:color="auto"/>
                          </w:divBdr>
                        </w:div>
                        <w:div w:id="1462570803">
                          <w:marLeft w:val="0"/>
                          <w:marRight w:val="0"/>
                          <w:marTop w:val="0"/>
                          <w:marBottom w:val="0"/>
                          <w:divBdr>
                            <w:top w:val="none" w:sz="0" w:space="0" w:color="auto"/>
                            <w:left w:val="none" w:sz="0" w:space="0" w:color="auto"/>
                            <w:bottom w:val="none" w:sz="0" w:space="0" w:color="auto"/>
                            <w:right w:val="none" w:sz="0" w:space="0" w:color="auto"/>
                          </w:divBdr>
                        </w:div>
                        <w:div w:id="786854600">
                          <w:marLeft w:val="0"/>
                          <w:marRight w:val="0"/>
                          <w:marTop w:val="0"/>
                          <w:marBottom w:val="0"/>
                          <w:divBdr>
                            <w:top w:val="none" w:sz="0" w:space="0" w:color="auto"/>
                            <w:left w:val="none" w:sz="0" w:space="0" w:color="auto"/>
                            <w:bottom w:val="none" w:sz="0" w:space="0" w:color="auto"/>
                            <w:right w:val="none" w:sz="0" w:space="0" w:color="auto"/>
                          </w:divBdr>
                        </w:div>
                        <w:div w:id="27731111">
                          <w:marLeft w:val="0"/>
                          <w:marRight w:val="0"/>
                          <w:marTop w:val="0"/>
                          <w:marBottom w:val="0"/>
                          <w:divBdr>
                            <w:top w:val="none" w:sz="0" w:space="0" w:color="auto"/>
                            <w:left w:val="none" w:sz="0" w:space="0" w:color="auto"/>
                            <w:bottom w:val="none" w:sz="0" w:space="0" w:color="auto"/>
                            <w:right w:val="none" w:sz="0" w:space="0" w:color="auto"/>
                          </w:divBdr>
                        </w:div>
                        <w:div w:id="837689749">
                          <w:marLeft w:val="0"/>
                          <w:marRight w:val="0"/>
                          <w:marTop w:val="0"/>
                          <w:marBottom w:val="0"/>
                          <w:divBdr>
                            <w:top w:val="none" w:sz="0" w:space="0" w:color="auto"/>
                            <w:left w:val="none" w:sz="0" w:space="0" w:color="auto"/>
                            <w:bottom w:val="none" w:sz="0" w:space="0" w:color="auto"/>
                            <w:right w:val="none" w:sz="0" w:space="0" w:color="auto"/>
                          </w:divBdr>
                        </w:div>
                        <w:div w:id="1538351448">
                          <w:marLeft w:val="0"/>
                          <w:marRight w:val="0"/>
                          <w:marTop w:val="0"/>
                          <w:marBottom w:val="0"/>
                          <w:divBdr>
                            <w:top w:val="none" w:sz="0" w:space="0" w:color="auto"/>
                            <w:left w:val="none" w:sz="0" w:space="0" w:color="auto"/>
                            <w:bottom w:val="none" w:sz="0" w:space="0" w:color="auto"/>
                            <w:right w:val="none" w:sz="0" w:space="0" w:color="auto"/>
                          </w:divBdr>
                        </w:div>
                        <w:div w:id="148980377">
                          <w:marLeft w:val="0"/>
                          <w:marRight w:val="0"/>
                          <w:marTop w:val="0"/>
                          <w:marBottom w:val="0"/>
                          <w:divBdr>
                            <w:top w:val="none" w:sz="0" w:space="0" w:color="auto"/>
                            <w:left w:val="none" w:sz="0" w:space="0" w:color="auto"/>
                            <w:bottom w:val="none" w:sz="0" w:space="0" w:color="auto"/>
                            <w:right w:val="none" w:sz="0" w:space="0" w:color="auto"/>
                          </w:divBdr>
                        </w:div>
                        <w:div w:id="312876399">
                          <w:marLeft w:val="0"/>
                          <w:marRight w:val="0"/>
                          <w:marTop w:val="0"/>
                          <w:marBottom w:val="0"/>
                          <w:divBdr>
                            <w:top w:val="none" w:sz="0" w:space="0" w:color="auto"/>
                            <w:left w:val="none" w:sz="0" w:space="0" w:color="auto"/>
                            <w:bottom w:val="none" w:sz="0" w:space="0" w:color="auto"/>
                            <w:right w:val="none" w:sz="0" w:space="0" w:color="auto"/>
                          </w:divBdr>
                        </w:div>
                      </w:divsChild>
                    </w:div>
                    <w:div w:id="1046103370">
                      <w:marLeft w:val="0"/>
                      <w:marRight w:val="0"/>
                      <w:marTop w:val="0"/>
                      <w:marBottom w:val="300"/>
                      <w:divBdr>
                        <w:top w:val="none" w:sz="0" w:space="0" w:color="auto"/>
                        <w:left w:val="none" w:sz="0" w:space="0" w:color="auto"/>
                        <w:bottom w:val="none" w:sz="0" w:space="0" w:color="auto"/>
                        <w:right w:val="none" w:sz="0" w:space="0" w:color="auto"/>
                      </w:divBdr>
                      <w:divsChild>
                        <w:div w:id="156893763">
                          <w:marLeft w:val="0"/>
                          <w:marRight w:val="0"/>
                          <w:marTop w:val="0"/>
                          <w:marBottom w:val="0"/>
                          <w:divBdr>
                            <w:top w:val="none" w:sz="0" w:space="0" w:color="auto"/>
                            <w:left w:val="none" w:sz="0" w:space="0" w:color="auto"/>
                            <w:bottom w:val="none" w:sz="0" w:space="0" w:color="auto"/>
                            <w:right w:val="none" w:sz="0" w:space="0" w:color="auto"/>
                          </w:divBdr>
                        </w:div>
                        <w:div w:id="1534540775">
                          <w:marLeft w:val="0"/>
                          <w:marRight w:val="0"/>
                          <w:marTop w:val="0"/>
                          <w:marBottom w:val="0"/>
                          <w:divBdr>
                            <w:top w:val="none" w:sz="0" w:space="0" w:color="auto"/>
                            <w:left w:val="none" w:sz="0" w:space="0" w:color="auto"/>
                            <w:bottom w:val="none" w:sz="0" w:space="0" w:color="auto"/>
                            <w:right w:val="none" w:sz="0" w:space="0" w:color="auto"/>
                          </w:divBdr>
                        </w:div>
                        <w:div w:id="918758493">
                          <w:marLeft w:val="0"/>
                          <w:marRight w:val="0"/>
                          <w:marTop w:val="0"/>
                          <w:marBottom w:val="0"/>
                          <w:divBdr>
                            <w:top w:val="none" w:sz="0" w:space="0" w:color="auto"/>
                            <w:left w:val="none" w:sz="0" w:space="0" w:color="auto"/>
                            <w:bottom w:val="none" w:sz="0" w:space="0" w:color="auto"/>
                            <w:right w:val="none" w:sz="0" w:space="0" w:color="auto"/>
                          </w:divBdr>
                        </w:div>
                        <w:div w:id="676806366">
                          <w:marLeft w:val="0"/>
                          <w:marRight w:val="0"/>
                          <w:marTop w:val="0"/>
                          <w:marBottom w:val="0"/>
                          <w:divBdr>
                            <w:top w:val="none" w:sz="0" w:space="0" w:color="auto"/>
                            <w:left w:val="none" w:sz="0" w:space="0" w:color="auto"/>
                            <w:bottom w:val="none" w:sz="0" w:space="0" w:color="auto"/>
                            <w:right w:val="none" w:sz="0" w:space="0" w:color="auto"/>
                          </w:divBdr>
                        </w:div>
                        <w:div w:id="1993757383">
                          <w:marLeft w:val="0"/>
                          <w:marRight w:val="0"/>
                          <w:marTop w:val="0"/>
                          <w:marBottom w:val="0"/>
                          <w:divBdr>
                            <w:top w:val="none" w:sz="0" w:space="0" w:color="auto"/>
                            <w:left w:val="none" w:sz="0" w:space="0" w:color="auto"/>
                            <w:bottom w:val="none" w:sz="0" w:space="0" w:color="auto"/>
                            <w:right w:val="none" w:sz="0" w:space="0" w:color="auto"/>
                          </w:divBdr>
                        </w:div>
                      </w:divsChild>
                    </w:div>
                    <w:div w:id="79376920">
                      <w:marLeft w:val="0"/>
                      <w:marRight w:val="0"/>
                      <w:marTop w:val="0"/>
                      <w:marBottom w:val="300"/>
                      <w:divBdr>
                        <w:top w:val="none" w:sz="0" w:space="0" w:color="auto"/>
                        <w:left w:val="none" w:sz="0" w:space="0" w:color="auto"/>
                        <w:bottom w:val="none" w:sz="0" w:space="0" w:color="auto"/>
                        <w:right w:val="none" w:sz="0" w:space="0" w:color="auto"/>
                      </w:divBdr>
                      <w:divsChild>
                        <w:div w:id="1057432583">
                          <w:marLeft w:val="0"/>
                          <w:marRight w:val="0"/>
                          <w:marTop w:val="0"/>
                          <w:marBottom w:val="0"/>
                          <w:divBdr>
                            <w:top w:val="none" w:sz="0" w:space="0" w:color="auto"/>
                            <w:left w:val="none" w:sz="0" w:space="0" w:color="auto"/>
                            <w:bottom w:val="none" w:sz="0" w:space="0" w:color="auto"/>
                            <w:right w:val="none" w:sz="0" w:space="0" w:color="auto"/>
                          </w:divBdr>
                        </w:div>
                        <w:div w:id="815685584">
                          <w:marLeft w:val="0"/>
                          <w:marRight w:val="0"/>
                          <w:marTop w:val="0"/>
                          <w:marBottom w:val="0"/>
                          <w:divBdr>
                            <w:top w:val="none" w:sz="0" w:space="0" w:color="auto"/>
                            <w:left w:val="none" w:sz="0" w:space="0" w:color="auto"/>
                            <w:bottom w:val="none" w:sz="0" w:space="0" w:color="auto"/>
                            <w:right w:val="none" w:sz="0" w:space="0" w:color="auto"/>
                          </w:divBdr>
                        </w:div>
                        <w:div w:id="1163424276">
                          <w:marLeft w:val="0"/>
                          <w:marRight w:val="0"/>
                          <w:marTop w:val="0"/>
                          <w:marBottom w:val="0"/>
                          <w:divBdr>
                            <w:top w:val="none" w:sz="0" w:space="0" w:color="auto"/>
                            <w:left w:val="none" w:sz="0" w:space="0" w:color="auto"/>
                            <w:bottom w:val="none" w:sz="0" w:space="0" w:color="auto"/>
                            <w:right w:val="none" w:sz="0" w:space="0" w:color="auto"/>
                          </w:divBdr>
                        </w:div>
                        <w:div w:id="640812206">
                          <w:marLeft w:val="0"/>
                          <w:marRight w:val="0"/>
                          <w:marTop w:val="0"/>
                          <w:marBottom w:val="0"/>
                          <w:divBdr>
                            <w:top w:val="none" w:sz="0" w:space="0" w:color="auto"/>
                            <w:left w:val="none" w:sz="0" w:space="0" w:color="auto"/>
                            <w:bottom w:val="none" w:sz="0" w:space="0" w:color="auto"/>
                            <w:right w:val="none" w:sz="0" w:space="0" w:color="auto"/>
                          </w:divBdr>
                        </w:div>
                      </w:divsChild>
                    </w:div>
                    <w:div w:id="1933663384">
                      <w:marLeft w:val="0"/>
                      <w:marRight w:val="0"/>
                      <w:marTop w:val="0"/>
                      <w:marBottom w:val="300"/>
                      <w:divBdr>
                        <w:top w:val="none" w:sz="0" w:space="0" w:color="auto"/>
                        <w:left w:val="none" w:sz="0" w:space="0" w:color="auto"/>
                        <w:bottom w:val="none" w:sz="0" w:space="0" w:color="auto"/>
                        <w:right w:val="none" w:sz="0" w:space="0" w:color="auto"/>
                      </w:divBdr>
                      <w:divsChild>
                        <w:div w:id="1221018367">
                          <w:marLeft w:val="0"/>
                          <w:marRight w:val="0"/>
                          <w:marTop w:val="0"/>
                          <w:marBottom w:val="0"/>
                          <w:divBdr>
                            <w:top w:val="none" w:sz="0" w:space="0" w:color="auto"/>
                            <w:left w:val="none" w:sz="0" w:space="0" w:color="auto"/>
                            <w:bottom w:val="none" w:sz="0" w:space="0" w:color="auto"/>
                            <w:right w:val="none" w:sz="0" w:space="0" w:color="auto"/>
                          </w:divBdr>
                        </w:div>
                        <w:div w:id="1548226776">
                          <w:marLeft w:val="0"/>
                          <w:marRight w:val="0"/>
                          <w:marTop w:val="0"/>
                          <w:marBottom w:val="0"/>
                          <w:divBdr>
                            <w:top w:val="none" w:sz="0" w:space="0" w:color="auto"/>
                            <w:left w:val="none" w:sz="0" w:space="0" w:color="auto"/>
                            <w:bottom w:val="none" w:sz="0" w:space="0" w:color="auto"/>
                            <w:right w:val="none" w:sz="0" w:space="0" w:color="auto"/>
                          </w:divBdr>
                        </w:div>
                        <w:div w:id="1134756670">
                          <w:marLeft w:val="0"/>
                          <w:marRight w:val="0"/>
                          <w:marTop w:val="0"/>
                          <w:marBottom w:val="0"/>
                          <w:divBdr>
                            <w:top w:val="none" w:sz="0" w:space="0" w:color="auto"/>
                            <w:left w:val="none" w:sz="0" w:space="0" w:color="auto"/>
                            <w:bottom w:val="none" w:sz="0" w:space="0" w:color="auto"/>
                            <w:right w:val="none" w:sz="0" w:space="0" w:color="auto"/>
                          </w:divBdr>
                        </w:div>
                        <w:div w:id="1586843765">
                          <w:marLeft w:val="0"/>
                          <w:marRight w:val="0"/>
                          <w:marTop w:val="0"/>
                          <w:marBottom w:val="0"/>
                          <w:divBdr>
                            <w:top w:val="none" w:sz="0" w:space="0" w:color="auto"/>
                            <w:left w:val="none" w:sz="0" w:space="0" w:color="auto"/>
                            <w:bottom w:val="none" w:sz="0" w:space="0" w:color="auto"/>
                            <w:right w:val="none" w:sz="0" w:space="0" w:color="auto"/>
                          </w:divBdr>
                        </w:div>
                        <w:div w:id="712388041">
                          <w:marLeft w:val="0"/>
                          <w:marRight w:val="0"/>
                          <w:marTop w:val="0"/>
                          <w:marBottom w:val="0"/>
                          <w:divBdr>
                            <w:top w:val="none" w:sz="0" w:space="0" w:color="auto"/>
                            <w:left w:val="none" w:sz="0" w:space="0" w:color="auto"/>
                            <w:bottom w:val="none" w:sz="0" w:space="0" w:color="auto"/>
                            <w:right w:val="none" w:sz="0" w:space="0" w:color="auto"/>
                          </w:divBdr>
                        </w:div>
                        <w:div w:id="452672899">
                          <w:marLeft w:val="0"/>
                          <w:marRight w:val="0"/>
                          <w:marTop w:val="0"/>
                          <w:marBottom w:val="0"/>
                          <w:divBdr>
                            <w:top w:val="none" w:sz="0" w:space="0" w:color="auto"/>
                            <w:left w:val="none" w:sz="0" w:space="0" w:color="auto"/>
                            <w:bottom w:val="none" w:sz="0" w:space="0" w:color="auto"/>
                            <w:right w:val="none" w:sz="0" w:space="0" w:color="auto"/>
                          </w:divBdr>
                        </w:div>
                      </w:divsChild>
                    </w:div>
                    <w:div w:id="498276528">
                      <w:marLeft w:val="0"/>
                      <w:marRight w:val="0"/>
                      <w:marTop w:val="0"/>
                      <w:marBottom w:val="300"/>
                      <w:divBdr>
                        <w:top w:val="none" w:sz="0" w:space="0" w:color="auto"/>
                        <w:left w:val="none" w:sz="0" w:space="0" w:color="auto"/>
                        <w:bottom w:val="none" w:sz="0" w:space="0" w:color="auto"/>
                        <w:right w:val="none" w:sz="0" w:space="0" w:color="auto"/>
                      </w:divBdr>
                      <w:divsChild>
                        <w:div w:id="1491944593">
                          <w:marLeft w:val="0"/>
                          <w:marRight w:val="0"/>
                          <w:marTop w:val="0"/>
                          <w:marBottom w:val="0"/>
                          <w:divBdr>
                            <w:top w:val="none" w:sz="0" w:space="0" w:color="auto"/>
                            <w:left w:val="none" w:sz="0" w:space="0" w:color="auto"/>
                            <w:bottom w:val="none" w:sz="0" w:space="0" w:color="auto"/>
                            <w:right w:val="none" w:sz="0" w:space="0" w:color="auto"/>
                          </w:divBdr>
                        </w:div>
                        <w:div w:id="198057760">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644555110">
                          <w:marLeft w:val="0"/>
                          <w:marRight w:val="0"/>
                          <w:marTop w:val="0"/>
                          <w:marBottom w:val="0"/>
                          <w:divBdr>
                            <w:top w:val="none" w:sz="0" w:space="0" w:color="auto"/>
                            <w:left w:val="none" w:sz="0" w:space="0" w:color="auto"/>
                            <w:bottom w:val="none" w:sz="0" w:space="0" w:color="auto"/>
                            <w:right w:val="none" w:sz="0" w:space="0" w:color="auto"/>
                          </w:divBdr>
                        </w:div>
                        <w:div w:id="1338776178">
                          <w:marLeft w:val="0"/>
                          <w:marRight w:val="0"/>
                          <w:marTop w:val="0"/>
                          <w:marBottom w:val="0"/>
                          <w:divBdr>
                            <w:top w:val="none" w:sz="0" w:space="0" w:color="auto"/>
                            <w:left w:val="none" w:sz="0" w:space="0" w:color="auto"/>
                            <w:bottom w:val="none" w:sz="0" w:space="0" w:color="auto"/>
                            <w:right w:val="none" w:sz="0" w:space="0" w:color="auto"/>
                          </w:divBdr>
                        </w:div>
                      </w:divsChild>
                    </w:div>
                    <w:div w:id="852259326">
                      <w:marLeft w:val="0"/>
                      <w:marRight w:val="0"/>
                      <w:marTop w:val="0"/>
                      <w:marBottom w:val="300"/>
                      <w:divBdr>
                        <w:top w:val="none" w:sz="0" w:space="0" w:color="auto"/>
                        <w:left w:val="none" w:sz="0" w:space="0" w:color="auto"/>
                        <w:bottom w:val="none" w:sz="0" w:space="0" w:color="auto"/>
                        <w:right w:val="none" w:sz="0" w:space="0" w:color="auto"/>
                      </w:divBdr>
                      <w:divsChild>
                        <w:div w:id="575549421">
                          <w:marLeft w:val="0"/>
                          <w:marRight w:val="0"/>
                          <w:marTop w:val="0"/>
                          <w:marBottom w:val="0"/>
                          <w:divBdr>
                            <w:top w:val="none" w:sz="0" w:space="0" w:color="auto"/>
                            <w:left w:val="none" w:sz="0" w:space="0" w:color="auto"/>
                            <w:bottom w:val="none" w:sz="0" w:space="0" w:color="auto"/>
                            <w:right w:val="none" w:sz="0" w:space="0" w:color="auto"/>
                          </w:divBdr>
                        </w:div>
                        <w:div w:id="1075980309">
                          <w:marLeft w:val="0"/>
                          <w:marRight w:val="0"/>
                          <w:marTop w:val="0"/>
                          <w:marBottom w:val="0"/>
                          <w:divBdr>
                            <w:top w:val="none" w:sz="0" w:space="0" w:color="auto"/>
                            <w:left w:val="none" w:sz="0" w:space="0" w:color="auto"/>
                            <w:bottom w:val="none" w:sz="0" w:space="0" w:color="auto"/>
                            <w:right w:val="none" w:sz="0" w:space="0" w:color="auto"/>
                          </w:divBdr>
                        </w:div>
                      </w:divsChild>
                    </w:div>
                    <w:div w:id="940069875">
                      <w:marLeft w:val="0"/>
                      <w:marRight w:val="0"/>
                      <w:marTop w:val="0"/>
                      <w:marBottom w:val="300"/>
                      <w:divBdr>
                        <w:top w:val="none" w:sz="0" w:space="0" w:color="auto"/>
                        <w:left w:val="none" w:sz="0" w:space="0" w:color="auto"/>
                        <w:bottom w:val="none" w:sz="0" w:space="0" w:color="auto"/>
                        <w:right w:val="none" w:sz="0" w:space="0" w:color="auto"/>
                      </w:divBdr>
                      <w:divsChild>
                        <w:div w:id="1222592074">
                          <w:marLeft w:val="0"/>
                          <w:marRight w:val="0"/>
                          <w:marTop w:val="0"/>
                          <w:marBottom w:val="0"/>
                          <w:divBdr>
                            <w:top w:val="none" w:sz="0" w:space="0" w:color="auto"/>
                            <w:left w:val="none" w:sz="0" w:space="0" w:color="auto"/>
                            <w:bottom w:val="none" w:sz="0" w:space="0" w:color="auto"/>
                            <w:right w:val="none" w:sz="0" w:space="0" w:color="auto"/>
                          </w:divBdr>
                        </w:div>
                        <w:div w:id="508132766">
                          <w:marLeft w:val="0"/>
                          <w:marRight w:val="0"/>
                          <w:marTop w:val="0"/>
                          <w:marBottom w:val="0"/>
                          <w:divBdr>
                            <w:top w:val="none" w:sz="0" w:space="0" w:color="auto"/>
                            <w:left w:val="none" w:sz="0" w:space="0" w:color="auto"/>
                            <w:bottom w:val="none" w:sz="0" w:space="0" w:color="auto"/>
                            <w:right w:val="none" w:sz="0" w:space="0" w:color="auto"/>
                          </w:divBdr>
                        </w:div>
                        <w:div w:id="1032847999">
                          <w:marLeft w:val="0"/>
                          <w:marRight w:val="0"/>
                          <w:marTop w:val="0"/>
                          <w:marBottom w:val="0"/>
                          <w:divBdr>
                            <w:top w:val="none" w:sz="0" w:space="0" w:color="auto"/>
                            <w:left w:val="none" w:sz="0" w:space="0" w:color="auto"/>
                            <w:bottom w:val="none" w:sz="0" w:space="0" w:color="auto"/>
                            <w:right w:val="none" w:sz="0" w:space="0" w:color="auto"/>
                          </w:divBdr>
                        </w:div>
                      </w:divsChild>
                    </w:div>
                    <w:div w:id="189539057">
                      <w:marLeft w:val="0"/>
                      <w:marRight w:val="0"/>
                      <w:marTop w:val="0"/>
                      <w:marBottom w:val="300"/>
                      <w:divBdr>
                        <w:top w:val="none" w:sz="0" w:space="0" w:color="auto"/>
                        <w:left w:val="none" w:sz="0" w:space="0" w:color="auto"/>
                        <w:bottom w:val="none" w:sz="0" w:space="0" w:color="auto"/>
                        <w:right w:val="none" w:sz="0" w:space="0" w:color="auto"/>
                      </w:divBdr>
                      <w:divsChild>
                        <w:div w:id="959989689">
                          <w:marLeft w:val="0"/>
                          <w:marRight w:val="0"/>
                          <w:marTop w:val="0"/>
                          <w:marBottom w:val="0"/>
                          <w:divBdr>
                            <w:top w:val="none" w:sz="0" w:space="0" w:color="auto"/>
                            <w:left w:val="none" w:sz="0" w:space="0" w:color="auto"/>
                            <w:bottom w:val="none" w:sz="0" w:space="0" w:color="auto"/>
                            <w:right w:val="none" w:sz="0" w:space="0" w:color="auto"/>
                          </w:divBdr>
                        </w:div>
                        <w:div w:id="819614188">
                          <w:marLeft w:val="0"/>
                          <w:marRight w:val="0"/>
                          <w:marTop w:val="0"/>
                          <w:marBottom w:val="0"/>
                          <w:divBdr>
                            <w:top w:val="none" w:sz="0" w:space="0" w:color="auto"/>
                            <w:left w:val="none" w:sz="0" w:space="0" w:color="auto"/>
                            <w:bottom w:val="none" w:sz="0" w:space="0" w:color="auto"/>
                            <w:right w:val="none" w:sz="0" w:space="0" w:color="auto"/>
                          </w:divBdr>
                        </w:div>
                        <w:div w:id="1536965477">
                          <w:marLeft w:val="0"/>
                          <w:marRight w:val="0"/>
                          <w:marTop w:val="0"/>
                          <w:marBottom w:val="0"/>
                          <w:divBdr>
                            <w:top w:val="none" w:sz="0" w:space="0" w:color="auto"/>
                            <w:left w:val="none" w:sz="0" w:space="0" w:color="auto"/>
                            <w:bottom w:val="none" w:sz="0" w:space="0" w:color="auto"/>
                            <w:right w:val="none" w:sz="0" w:space="0" w:color="auto"/>
                          </w:divBdr>
                        </w:div>
                        <w:div w:id="519514484">
                          <w:marLeft w:val="0"/>
                          <w:marRight w:val="0"/>
                          <w:marTop w:val="0"/>
                          <w:marBottom w:val="0"/>
                          <w:divBdr>
                            <w:top w:val="none" w:sz="0" w:space="0" w:color="auto"/>
                            <w:left w:val="none" w:sz="0" w:space="0" w:color="auto"/>
                            <w:bottom w:val="none" w:sz="0" w:space="0" w:color="auto"/>
                            <w:right w:val="none" w:sz="0" w:space="0" w:color="auto"/>
                          </w:divBdr>
                        </w:div>
                        <w:div w:id="18393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png"/><Relationship Id="rId50" Type="http://schemas.openxmlformats.org/officeDocument/2006/relationships/image" Target="media/image45.jpeg"/><Relationship Id="rId55" Type="http://schemas.openxmlformats.org/officeDocument/2006/relationships/image" Target="media/image50.jpe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jpeg"/><Relationship Id="rId53" Type="http://schemas.openxmlformats.org/officeDocument/2006/relationships/image" Target="media/image48.jpeg"/><Relationship Id="rId58" Type="http://schemas.openxmlformats.org/officeDocument/2006/relationships/customXml" Target="../customXml/item1.xml"/><Relationship Id="rId5" Type="http://schemas.openxmlformats.org/officeDocument/2006/relationships/webSettings" Target="webSettings.xml"/><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jpeg"/><Relationship Id="rId56"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46.jpeg"/><Relationship Id="rId3" Type="http://schemas.microsoft.com/office/2007/relationships/stylesWithEffects" Target="stylesWithEffect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jpeg"/><Relationship Id="rId59" Type="http://schemas.openxmlformats.org/officeDocument/2006/relationships/customXml" Target="../customXml/item2.xml"/><Relationship Id="rId20" Type="http://schemas.openxmlformats.org/officeDocument/2006/relationships/image" Target="media/image15.jpeg"/><Relationship Id="rId41" Type="http://schemas.openxmlformats.org/officeDocument/2006/relationships/image" Target="media/image36.jpeg"/><Relationship Id="rId54" Type="http://schemas.openxmlformats.org/officeDocument/2006/relationships/image" Target="media/image49.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jpeg"/><Relationship Id="rId57" Type="http://schemas.openxmlformats.org/officeDocument/2006/relationships/theme" Target="theme/theme1.xml"/><Relationship Id="rId10" Type="http://schemas.openxmlformats.org/officeDocument/2006/relationships/image" Target="media/image5.jpeg"/><Relationship Id="rId31" Type="http://schemas.openxmlformats.org/officeDocument/2006/relationships/image" Target="media/image26.jpeg"/><Relationship Id="rId44" Type="http://schemas.openxmlformats.org/officeDocument/2006/relationships/image" Target="media/image39.jpeg"/><Relationship Id="rId52" Type="http://schemas.openxmlformats.org/officeDocument/2006/relationships/image" Target="media/image47.jpeg"/><Relationship Id="rId60"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7329B9858FCD41A668F6384395CBFC" ma:contentTypeVersion="3" ma:contentTypeDescription="Create a new document." ma:contentTypeScope="" ma:versionID="333fb89d061135b09f22fe10b002af51">
  <xsd:schema xmlns:xsd="http://www.w3.org/2001/XMLSchema" xmlns:xs="http://www.w3.org/2001/XMLSchema" xmlns:p="http://schemas.microsoft.com/office/2006/metadata/properties" xmlns:ns2="1c273773-645a-4220-ac52-4d504880ca4a" targetNamespace="http://schemas.microsoft.com/office/2006/metadata/properties" ma:root="true" ma:fieldsID="db162bf9553d7ddac12837f089f6e924" ns2:_="">
    <xsd:import namespace="1c273773-645a-4220-ac52-4d504880ca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73773-645a-4220-ac52-4d504880ca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c273773-645a-4220-ac52-4d504880ca4a" xsi:nil="true"/>
  </documentManagement>
</p:properties>
</file>

<file path=customXml/itemProps1.xml><?xml version="1.0" encoding="utf-8"?>
<ds:datastoreItem xmlns:ds="http://schemas.openxmlformats.org/officeDocument/2006/customXml" ds:itemID="{C41C7A98-E3D7-4CDF-B974-9FCA0EE717B7}"/>
</file>

<file path=customXml/itemProps2.xml><?xml version="1.0" encoding="utf-8"?>
<ds:datastoreItem xmlns:ds="http://schemas.openxmlformats.org/officeDocument/2006/customXml" ds:itemID="{CAAA8A23-16D9-4A47-916D-00E2016C1271}"/>
</file>

<file path=customXml/itemProps3.xml><?xml version="1.0" encoding="utf-8"?>
<ds:datastoreItem xmlns:ds="http://schemas.openxmlformats.org/officeDocument/2006/customXml" ds:itemID="{291E0322-FB8D-4727-8D95-72531FBCEF8A}"/>
</file>

<file path=docProps/app.xml><?xml version="1.0" encoding="utf-8"?>
<Properties xmlns="http://schemas.openxmlformats.org/officeDocument/2006/extended-properties" xmlns:vt="http://schemas.openxmlformats.org/officeDocument/2006/docPropsVTypes">
  <Template>Normal</Template>
  <TotalTime>8</TotalTime>
  <Pages>17</Pages>
  <Words>3605</Words>
  <Characters>19467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Supervisor</cp:lastModifiedBy>
  <cp:revision>1</cp:revision>
  <dcterms:created xsi:type="dcterms:W3CDTF">2020-06-02T11:08:00Z</dcterms:created>
  <dcterms:modified xsi:type="dcterms:W3CDTF">2020-06-02T11:16:00Z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0x0101006E7329B9858FCD41A668F6384395CBFC</vt:lpwstr>
  </property>
</Properties>
</file>